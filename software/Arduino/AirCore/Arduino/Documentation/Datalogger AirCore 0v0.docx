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46D7" w14:textId="77777777" w:rsidR="000C7105" w:rsidRDefault="00F73B2B" w:rsidP="00F73B2B">
      <w:pPr>
        <w:jc w:val="center"/>
        <w:rPr>
          <w:b/>
          <w:sz w:val="40"/>
          <w:szCs w:val="40"/>
          <w:lang w:val="en-US"/>
        </w:rPr>
      </w:pPr>
      <w:proofErr w:type="spellStart"/>
      <w:r w:rsidRPr="005222D4">
        <w:rPr>
          <w:b/>
          <w:sz w:val="40"/>
          <w:szCs w:val="4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w:t>
      </w:r>
      <w:r w:rsidRPr="00EF02A6">
        <w:rPr>
          <w:b/>
          <w:sz w:val="40"/>
          <w:szCs w:val="40"/>
          <w:lang w:val="en-US"/>
        </w:rPr>
        <w:t>atalogger</w:t>
      </w:r>
      <w:proofErr w:type="spellEnd"/>
      <w:r w:rsidRPr="00EF02A6">
        <w:rPr>
          <w:b/>
          <w:sz w:val="40"/>
          <w:szCs w:val="40"/>
          <w:lang w:val="en-US"/>
        </w:rPr>
        <w:t xml:space="preserve"> </w:t>
      </w:r>
      <w:proofErr w:type="spellStart"/>
      <w:r w:rsidRPr="005222D4">
        <w:rPr>
          <w:b/>
          <w:sz w:val="40"/>
          <w:szCs w:val="4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sidRPr="00EF02A6">
        <w:rPr>
          <w:b/>
          <w:sz w:val="40"/>
          <w:szCs w:val="40"/>
          <w:lang w:val="en-US"/>
        </w:rPr>
        <w:t>irCore</w:t>
      </w:r>
      <w:proofErr w:type="spellEnd"/>
      <w:r w:rsidR="005222D4">
        <w:rPr>
          <w:b/>
          <w:sz w:val="40"/>
          <w:szCs w:val="40"/>
          <w:lang w:val="en-US"/>
        </w:rPr>
        <w:t xml:space="preserve"> </w:t>
      </w:r>
      <w:r w:rsidR="005222D4" w:rsidRPr="005222D4">
        <w:rPr>
          <w:b/>
          <w:sz w:val="40"/>
          <w:szCs w:val="4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w:t>
      </w:r>
      <w:r w:rsidR="005222D4">
        <w:rPr>
          <w:b/>
          <w:sz w:val="40"/>
          <w:szCs w:val="40"/>
          <w:lang w:val="en-US"/>
        </w:rPr>
        <w:t>UG</w:t>
      </w:r>
    </w:p>
    <w:p w14:paraId="6F8BAD59" w14:textId="1DC736CE" w:rsidR="001A1B83" w:rsidRDefault="00F73B2B" w:rsidP="00522B12">
      <w:pPr>
        <w:rPr>
          <w:b/>
          <w:sz w:val="20"/>
          <w:szCs w:val="20"/>
          <w:lang w:val="en-US"/>
        </w:rPr>
      </w:pPr>
      <w:r w:rsidRPr="00FC4F79">
        <w:rPr>
          <w:sz w:val="20"/>
          <w:szCs w:val="20"/>
          <w:lang w:val="en-US"/>
        </w:rPr>
        <w:t>The data</w:t>
      </w:r>
      <w:r w:rsidR="00680939" w:rsidRPr="00FC4F79">
        <w:rPr>
          <w:sz w:val="20"/>
          <w:szCs w:val="20"/>
          <w:lang w:val="en-US"/>
        </w:rPr>
        <w:t xml:space="preserve"> </w:t>
      </w:r>
      <w:r w:rsidRPr="00FC4F79">
        <w:rPr>
          <w:sz w:val="20"/>
          <w:szCs w:val="20"/>
          <w:lang w:val="en-US"/>
        </w:rPr>
        <w:t xml:space="preserve">logger is </w:t>
      </w:r>
      <w:r w:rsidR="00D8027B">
        <w:rPr>
          <w:sz w:val="20"/>
          <w:szCs w:val="20"/>
          <w:lang w:val="en-US"/>
        </w:rPr>
        <w:t xml:space="preserve">designed and made in-house at the Center for Isotope Research of the University of Groningen to ease the use of our </w:t>
      </w:r>
      <w:proofErr w:type="spellStart"/>
      <w:r w:rsidR="00D8027B">
        <w:rPr>
          <w:sz w:val="20"/>
          <w:szCs w:val="20"/>
          <w:lang w:val="en-US"/>
        </w:rPr>
        <w:t>AirCore</w:t>
      </w:r>
      <w:proofErr w:type="spellEnd"/>
      <w:r w:rsidR="00D8027B">
        <w:rPr>
          <w:sz w:val="20"/>
          <w:szCs w:val="20"/>
          <w:lang w:val="en-US"/>
        </w:rPr>
        <w:t xml:space="preserve"> system. </w:t>
      </w:r>
      <w:r w:rsidR="009A24F6">
        <w:rPr>
          <w:sz w:val="20"/>
          <w:szCs w:val="20"/>
          <w:lang w:val="en-US"/>
        </w:rPr>
        <w:t>It logs temperature, pressure, and GPS</w:t>
      </w:r>
      <w:r w:rsidR="00D56ABD">
        <w:rPr>
          <w:sz w:val="20"/>
          <w:szCs w:val="20"/>
          <w:lang w:val="en-US"/>
        </w:rPr>
        <w:t xml:space="preserve"> information, and </w:t>
      </w:r>
      <w:r w:rsidR="009A24F6">
        <w:rPr>
          <w:sz w:val="20"/>
          <w:szCs w:val="20"/>
          <w:lang w:val="en-US"/>
        </w:rPr>
        <w:t xml:space="preserve">controls an automatic valve through a digital I/O. </w:t>
      </w:r>
      <w:r w:rsidR="000F65B5" w:rsidRPr="00FC4F79">
        <w:rPr>
          <w:sz w:val="20"/>
          <w:szCs w:val="20"/>
          <w:lang w:val="en-US"/>
        </w:rPr>
        <w:t>The data</w:t>
      </w:r>
      <w:r w:rsidR="00C25FC5">
        <w:rPr>
          <w:sz w:val="20"/>
          <w:szCs w:val="20"/>
          <w:lang w:val="en-US"/>
        </w:rPr>
        <w:t xml:space="preserve"> logger</w:t>
      </w:r>
      <w:r w:rsidR="000F65B5" w:rsidRPr="00FC4F79">
        <w:rPr>
          <w:sz w:val="20"/>
          <w:szCs w:val="20"/>
          <w:lang w:val="en-US"/>
        </w:rPr>
        <w:t xml:space="preserve"> </w:t>
      </w:r>
      <w:r w:rsidR="00C25FC5" w:rsidRPr="00FC4F79">
        <w:rPr>
          <w:sz w:val="20"/>
          <w:szCs w:val="20"/>
          <w:lang w:val="en-US"/>
        </w:rPr>
        <w:t xml:space="preserve">is based on the </w:t>
      </w:r>
      <w:proofErr w:type="spellStart"/>
      <w:r w:rsidR="00C25FC5">
        <w:rPr>
          <w:sz w:val="20"/>
          <w:szCs w:val="20"/>
          <w:lang w:val="en-US"/>
        </w:rPr>
        <w:t>A</w:t>
      </w:r>
      <w:r w:rsidR="00C25FC5" w:rsidRPr="00FC4F79">
        <w:rPr>
          <w:sz w:val="20"/>
          <w:szCs w:val="20"/>
          <w:lang w:val="en-US"/>
        </w:rPr>
        <w:t>rduino</w:t>
      </w:r>
      <w:proofErr w:type="spellEnd"/>
      <w:r w:rsidR="00C25FC5" w:rsidRPr="00FC4F79">
        <w:rPr>
          <w:sz w:val="20"/>
          <w:szCs w:val="20"/>
          <w:lang w:val="en-US"/>
        </w:rPr>
        <w:t xml:space="preserve"> </w:t>
      </w:r>
      <w:r w:rsidR="00C25FC5">
        <w:rPr>
          <w:sz w:val="20"/>
          <w:szCs w:val="20"/>
          <w:lang w:val="en-US"/>
        </w:rPr>
        <w:t xml:space="preserve">Nano, and </w:t>
      </w:r>
      <w:r w:rsidR="00982B48">
        <w:rPr>
          <w:sz w:val="20"/>
          <w:szCs w:val="20"/>
          <w:lang w:val="en-US"/>
        </w:rPr>
        <w:t>collect</w:t>
      </w:r>
      <w:r w:rsidR="00C25FC5">
        <w:rPr>
          <w:sz w:val="20"/>
          <w:szCs w:val="20"/>
          <w:lang w:val="en-US"/>
        </w:rPr>
        <w:t xml:space="preserve">s data </w:t>
      </w:r>
      <w:del w:id="0" w:author="Huilin Chen" w:date="2015-03-13T15:36:00Z">
        <w:r w:rsidR="00672978" w:rsidRPr="00FC4F79" w:rsidDel="008908B9">
          <w:rPr>
            <w:sz w:val="20"/>
            <w:szCs w:val="20"/>
            <w:lang w:val="en-US"/>
          </w:rPr>
          <w:delText xml:space="preserve"> </w:delText>
        </w:r>
      </w:del>
      <w:r w:rsidR="00FF47CF" w:rsidRPr="00FC4F79">
        <w:rPr>
          <w:sz w:val="20"/>
          <w:szCs w:val="20"/>
          <w:lang w:val="en-US"/>
        </w:rPr>
        <w:t xml:space="preserve">during </w:t>
      </w:r>
      <w:proofErr w:type="spellStart"/>
      <w:r w:rsidR="00982B48">
        <w:rPr>
          <w:sz w:val="20"/>
          <w:szCs w:val="20"/>
          <w:lang w:val="en-US"/>
        </w:rPr>
        <w:t>AirCore</w:t>
      </w:r>
      <w:proofErr w:type="spellEnd"/>
      <w:r w:rsidR="00982B48">
        <w:rPr>
          <w:sz w:val="20"/>
          <w:szCs w:val="20"/>
          <w:lang w:val="en-US"/>
        </w:rPr>
        <w:t xml:space="preserve"> </w:t>
      </w:r>
      <w:r w:rsidR="00FF47CF" w:rsidRPr="00FC4F79">
        <w:rPr>
          <w:sz w:val="20"/>
          <w:szCs w:val="20"/>
          <w:lang w:val="en-US"/>
        </w:rPr>
        <w:t xml:space="preserve">flight </w:t>
      </w:r>
      <w:r w:rsidR="00672978" w:rsidRPr="00FC4F79">
        <w:rPr>
          <w:sz w:val="20"/>
          <w:szCs w:val="20"/>
          <w:lang w:val="en-US"/>
        </w:rPr>
        <w:t>on</w:t>
      </w:r>
      <w:r w:rsidR="00982B48">
        <w:rPr>
          <w:sz w:val="20"/>
          <w:szCs w:val="20"/>
          <w:lang w:val="en-US"/>
        </w:rPr>
        <w:t>to</w:t>
      </w:r>
      <w:r w:rsidR="00672978" w:rsidRPr="00FC4F79">
        <w:rPr>
          <w:sz w:val="20"/>
          <w:szCs w:val="20"/>
          <w:lang w:val="en-US"/>
        </w:rPr>
        <w:t xml:space="preserve"> a micro SD card.</w:t>
      </w:r>
      <w:r w:rsidR="00955EB2" w:rsidRPr="00FC4F79">
        <w:rPr>
          <w:sz w:val="20"/>
          <w:szCs w:val="20"/>
          <w:lang w:val="en-US"/>
        </w:rPr>
        <w:t xml:space="preserve"> </w:t>
      </w:r>
    </w:p>
    <w:p w14:paraId="00BCF524" w14:textId="77777777" w:rsidR="00586503" w:rsidRDefault="00522B12" w:rsidP="00586503">
      <w:pPr>
        <w:pStyle w:val="ListParagraph"/>
        <w:keepNext/>
        <w:ind w:left="360"/>
        <w:jc w:val="center"/>
        <w:rPr>
          <w:ins w:id="1" w:author="user" w:date="2015-03-19T13:55:00Z"/>
        </w:rPr>
        <w:pPrChange w:id="2" w:author="user" w:date="2015-03-19T13:55:00Z">
          <w:pPr>
            <w:pStyle w:val="ListParagraph"/>
            <w:ind w:left="360"/>
            <w:jc w:val="center"/>
          </w:pPr>
        </w:pPrChange>
      </w:pPr>
      <w:bookmarkStart w:id="3" w:name="_GoBack"/>
      <w:bookmarkEnd w:id="3"/>
      <w:r>
        <w:rPr>
          <w:b/>
          <w:noProof/>
          <w:sz w:val="40"/>
          <w:szCs w:val="40"/>
          <w:lang w:eastAsia="nl-NL"/>
        </w:rPr>
        <w:drawing>
          <wp:inline distT="0" distB="0" distL="0" distR="0" wp14:anchorId="3601BE97" wp14:editId="7BF9862A">
            <wp:extent cx="3393830" cy="1909544"/>
            <wp:effectExtent l="0" t="0" r="0" b="0"/>
            <wp:docPr id="6" name="Picture 6" descr="C:\Users\user\Pictures\2015\datalogger\DSC_0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2015\datalogger\DSC_015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3830" cy="1909544"/>
                    </a:xfrm>
                    <a:prstGeom prst="rect">
                      <a:avLst/>
                    </a:prstGeom>
                    <a:noFill/>
                    <a:ln>
                      <a:noFill/>
                    </a:ln>
                  </pic:spPr>
                </pic:pic>
              </a:graphicData>
            </a:graphic>
          </wp:inline>
        </w:drawing>
      </w:r>
    </w:p>
    <w:p w14:paraId="5C862A4A" w14:textId="593FD5A2" w:rsidR="00FC4F79" w:rsidRPr="00586503" w:rsidRDefault="00586503" w:rsidP="00586503">
      <w:pPr>
        <w:pStyle w:val="Caption"/>
        <w:jc w:val="center"/>
        <w:rPr>
          <w:b w:val="0"/>
          <w:i/>
          <w:sz w:val="20"/>
          <w:szCs w:val="20"/>
          <w:lang w:val="en-US"/>
          <w:rPrChange w:id="4" w:author="user" w:date="2015-03-19T13:59:00Z">
            <w:rPr>
              <w:b/>
              <w:sz w:val="20"/>
              <w:szCs w:val="20"/>
              <w:lang w:val="en-US"/>
            </w:rPr>
          </w:rPrChange>
        </w:rPr>
        <w:pPrChange w:id="5" w:author="user" w:date="2015-03-19T13:55:00Z">
          <w:pPr>
            <w:pStyle w:val="ListParagraph"/>
            <w:ind w:left="360"/>
            <w:jc w:val="center"/>
          </w:pPr>
        </w:pPrChange>
      </w:pPr>
      <w:ins w:id="6" w:author="user" w:date="2015-03-19T13:55:00Z">
        <w:r w:rsidRPr="00586503">
          <w:rPr>
            <w:b w:val="0"/>
            <w:i/>
            <w:rPrChange w:id="7" w:author="user" w:date="2015-03-19T13:59:00Z">
              <w:rPr/>
            </w:rPrChange>
          </w:rPr>
          <w:t xml:space="preserve">Figuur </w:t>
        </w:r>
        <w:r w:rsidRPr="00586503">
          <w:rPr>
            <w:b w:val="0"/>
            <w:i/>
            <w:rPrChange w:id="8" w:author="user" w:date="2015-03-19T13:59:00Z">
              <w:rPr/>
            </w:rPrChange>
          </w:rPr>
          <w:fldChar w:fldCharType="begin"/>
        </w:r>
        <w:r w:rsidRPr="00586503">
          <w:rPr>
            <w:b w:val="0"/>
            <w:i/>
            <w:rPrChange w:id="9" w:author="user" w:date="2015-03-19T13:59:00Z">
              <w:rPr/>
            </w:rPrChange>
          </w:rPr>
          <w:instrText xml:space="preserve"> SEQ Figuur \* ARABIC </w:instrText>
        </w:r>
      </w:ins>
      <w:r w:rsidRPr="00586503">
        <w:rPr>
          <w:b w:val="0"/>
          <w:i/>
          <w:rPrChange w:id="10" w:author="user" w:date="2015-03-19T13:59:00Z">
            <w:rPr/>
          </w:rPrChange>
        </w:rPr>
        <w:fldChar w:fldCharType="separate"/>
      </w:r>
      <w:ins w:id="11" w:author="user" w:date="2015-03-19T14:03:00Z">
        <w:r>
          <w:rPr>
            <w:b w:val="0"/>
            <w:i/>
            <w:noProof/>
          </w:rPr>
          <w:t>1</w:t>
        </w:r>
      </w:ins>
      <w:ins w:id="12" w:author="user" w:date="2015-03-19T13:55:00Z">
        <w:r w:rsidRPr="00586503">
          <w:rPr>
            <w:b w:val="0"/>
            <w:i/>
            <w:rPrChange w:id="13" w:author="user" w:date="2015-03-19T13:59:00Z">
              <w:rPr/>
            </w:rPrChange>
          </w:rPr>
          <w:fldChar w:fldCharType="end"/>
        </w:r>
        <w:r w:rsidRPr="00586503">
          <w:rPr>
            <w:b w:val="0"/>
            <w:i/>
            <w:rPrChange w:id="14" w:author="user" w:date="2015-03-19T13:59:00Z">
              <w:rPr/>
            </w:rPrChange>
          </w:rPr>
          <w:t xml:space="preserve"> Datalogger </w:t>
        </w:r>
        <w:proofErr w:type="spellStart"/>
        <w:r w:rsidRPr="00586503">
          <w:rPr>
            <w:b w:val="0"/>
            <w:i/>
            <w:rPrChange w:id="15" w:author="user" w:date="2015-03-19T13:59:00Z">
              <w:rPr/>
            </w:rPrChange>
          </w:rPr>
          <w:t>AirCore</w:t>
        </w:r>
      </w:ins>
      <w:proofErr w:type="spellEnd"/>
    </w:p>
    <w:p w14:paraId="247CB78E" w14:textId="77777777" w:rsidR="0072466E" w:rsidRDefault="0072466E" w:rsidP="00522B12">
      <w:pPr>
        <w:rPr>
          <w:sz w:val="20"/>
          <w:szCs w:val="20"/>
          <w:lang w:val="en-US"/>
        </w:rPr>
      </w:pPr>
    </w:p>
    <w:p w14:paraId="6C64A391" w14:textId="7E8E3DCC" w:rsidR="00D73DBD" w:rsidRDefault="00667FD8" w:rsidP="00522B12">
      <w:pPr>
        <w:rPr>
          <w:sz w:val="20"/>
          <w:szCs w:val="20"/>
          <w:lang w:val="en-US"/>
        </w:rPr>
      </w:pPr>
      <w:r w:rsidRPr="00522B12">
        <w:rPr>
          <w:sz w:val="20"/>
          <w:szCs w:val="20"/>
          <w:lang w:val="en-US"/>
        </w:rPr>
        <w:t>The</w:t>
      </w:r>
      <w:r>
        <w:rPr>
          <w:sz w:val="20"/>
          <w:szCs w:val="20"/>
          <w:lang w:val="en-US"/>
        </w:rPr>
        <w:t xml:space="preserve"> data logger</w:t>
      </w:r>
      <w:r w:rsidRPr="00522B12">
        <w:rPr>
          <w:sz w:val="20"/>
          <w:szCs w:val="20"/>
          <w:lang w:val="en-US"/>
        </w:rPr>
        <w:t xml:space="preserve"> </w:t>
      </w:r>
      <w:r w:rsidR="00421217">
        <w:rPr>
          <w:sz w:val="20"/>
          <w:szCs w:val="20"/>
          <w:lang w:val="en-US"/>
        </w:rPr>
        <w:t xml:space="preserve">functions in a number of ways </w:t>
      </w:r>
      <w:r w:rsidR="00522B12" w:rsidRPr="00522B12">
        <w:rPr>
          <w:sz w:val="20"/>
          <w:szCs w:val="20"/>
          <w:lang w:val="en-US"/>
        </w:rPr>
        <w:t>during</w:t>
      </w:r>
      <w:r w:rsidR="00421217">
        <w:rPr>
          <w:sz w:val="20"/>
          <w:szCs w:val="20"/>
          <w:lang w:val="en-US"/>
        </w:rPr>
        <w:t xml:space="preserve"> </w:t>
      </w:r>
      <w:r w:rsidR="00522B12" w:rsidRPr="00522B12">
        <w:rPr>
          <w:sz w:val="20"/>
          <w:szCs w:val="20"/>
          <w:lang w:val="en-US"/>
        </w:rPr>
        <w:t>flight</w:t>
      </w:r>
      <w:r w:rsidR="00D73DBD">
        <w:rPr>
          <w:sz w:val="20"/>
          <w:szCs w:val="20"/>
          <w:lang w:val="en-US"/>
        </w:rPr>
        <w:t>:</w:t>
      </w:r>
      <w:r w:rsidR="00522B12" w:rsidRPr="00522B12">
        <w:rPr>
          <w:sz w:val="20"/>
          <w:szCs w:val="20"/>
          <w:lang w:val="en-US"/>
        </w:rPr>
        <w:t xml:space="preserve"> </w:t>
      </w:r>
    </w:p>
    <w:p w14:paraId="21AC431B" w14:textId="02527229" w:rsidR="00D73DBD" w:rsidRPr="008156ED" w:rsidRDefault="00421217" w:rsidP="008156ED">
      <w:pPr>
        <w:pStyle w:val="ListParagraph"/>
        <w:numPr>
          <w:ilvl w:val="0"/>
          <w:numId w:val="9"/>
        </w:numPr>
        <w:rPr>
          <w:sz w:val="20"/>
          <w:szCs w:val="20"/>
          <w:lang w:val="en-US"/>
        </w:rPr>
      </w:pPr>
      <w:r w:rsidRPr="008156ED">
        <w:rPr>
          <w:sz w:val="20"/>
          <w:szCs w:val="20"/>
          <w:lang w:val="en-US"/>
        </w:rPr>
        <w:t xml:space="preserve">Sending a signal to the automatic valve to close the open end of the </w:t>
      </w:r>
      <w:proofErr w:type="spellStart"/>
      <w:r w:rsidRPr="008156ED">
        <w:rPr>
          <w:sz w:val="20"/>
          <w:szCs w:val="20"/>
          <w:lang w:val="en-US"/>
        </w:rPr>
        <w:t>AirCore</w:t>
      </w:r>
      <w:proofErr w:type="spellEnd"/>
      <w:r w:rsidRPr="008156ED">
        <w:rPr>
          <w:sz w:val="20"/>
          <w:szCs w:val="20"/>
          <w:lang w:val="en-US"/>
        </w:rPr>
        <w:t xml:space="preserve"> shortly (~10 seconds) after landing, </w:t>
      </w:r>
      <w:r w:rsidR="00522B12" w:rsidRPr="008156ED">
        <w:rPr>
          <w:sz w:val="20"/>
          <w:szCs w:val="20"/>
          <w:lang w:val="en-US"/>
        </w:rPr>
        <w:t>show</w:t>
      </w:r>
      <w:r w:rsidRPr="008156ED">
        <w:rPr>
          <w:sz w:val="20"/>
          <w:szCs w:val="20"/>
          <w:lang w:val="en-US"/>
        </w:rPr>
        <w:t>n</w:t>
      </w:r>
      <w:r w:rsidR="00522B12" w:rsidRPr="008156ED">
        <w:rPr>
          <w:sz w:val="20"/>
          <w:szCs w:val="20"/>
          <w:lang w:val="en-US"/>
        </w:rPr>
        <w:t xml:space="preserve"> in figure</w:t>
      </w:r>
      <w:r w:rsidRPr="008156ED">
        <w:rPr>
          <w:sz w:val="20"/>
          <w:szCs w:val="20"/>
          <w:lang w:val="en-US"/>
        </w:rPr>
        <w:t xml:space="preserve"> </w:t>
      </w:r>
      <w:del w:id="16" w:author="user" w:date="2015-03-19T14:04:00Z">
        <w:r w:rsidRPr="008156ED" w:rsidDel="0045677E">
          <w:rPr>
            <w:sz w:val="20"/>
            <w:szCs w:val="20"/>
            <w:lang w:val="en-US"/>
          </w:rPr>
          <w:delText>xx</w:delText>
        </w:r>
      </w:del>
      <w:ins w:id="17" w:author="user" w:date="2015-03-19T14:04:00Z">
        <w:r w:rsidR="0045677E">
          <w:rPr>
            <w:sz w:val="20"/>
            <w:szCs w:val="20"/>
            <w:lang w:val="en-US"/>
          </w:rPr>
          <w:t>6</w:t>
        </w:r>
      </w:ins>
      <w:r w:rsidR="00522B12" w:rsidRPr="008156ED">
        <w:rPr>
          <w:sz w:val="20"/>
          <w:szCs w:val="20"/>
          <w:lang w:val="en-US"/>
        </w:rPr>
        <w:t>, described in</w:t>
      </w:r>
      <w:r w:rsidRPr="008156ED">
        <w:rPr>
          <w:sz w:val="20"/>
          <w:szCs w:val="20"/>
          <w:lang w:val="en-US"/>
        </w:rPr>
        <w:t xml:space="preserve"> the</w:t>
      </w:r>
      <w:r w:rsidR="00522B12" w:rsidRPr="008156ED">
        <w:rPr>
          <w:sz w:val="20"/>
          <w:szCs w:val="20"/>
          <w:lang w:val="en-US"/>
        </w:rPr>
        <w:t xml:space="preserve"> section below</w:t>
      </w:r>
      <w:r w:rsidR="00D73DBD" w:rsidRPr="008156ED">
        <w:rPr>
          <w:sz w:val="20"/>
          <w:szCs w:val="20"/>
          <w:lang w:val="en-US"/>
        </w:rPr>
        <w:t>.</w:t>
      </w:r>
      <w:r w:rsidR="00522B12" w:rsidRPr="008156ED">
        <w:rPr>
          <w:sz w:val="20"/>
          <w:szCs w:val="20"/>
          <w:lang w:val="en-US"/>
        </w:rPr>
        <w:t xml:space="preserve"> </w:t>
      </w:r>
      <w:r w:rsidR="00D73DBD" w:rsidRPr="008156ED">
        <w:rPr>
          <w:sz w:val="20"/>
          <w:szCs w:val="20"/>
          <w:lang w:val="en-US"/>
        </w:rPr>
        <w:t xml:space="preserve">The data logger uses the </w:t>
      </w:r>
      <w:r w:rsidR="00522B12" w:rsidRPr="008156ED">
        <w:rPr>
          <w:sz w:val="20"/>
          <w:szCs w:val="20"/>
          <w:lang w:val="en-US"/>
        </w:rPr>
        <w:t>pressure measurement or/and GPS location</w:t>
      </w:r>
      <w:r w:rsidR="00D73DBD" w:rsidRPr="008156ED">
        <w:rPr>
          <w:sz w:val="20"/>
          <w:szCs w:val="20"/>
          <w:lang w:val="en-US"/>
        </w:rPr>
        <w:t xml:space="preserve"> to determine when to send the valve-closing signal. </w:t>
      </w:r>
      <w:r w:rsidR="00522B12" w:rsidRPr="008156ED">
        <w:rPr>
          <w:sz w:val="20"/>
          <w:szCs w:val="20"/>
          <w:lang w:val="en-US"/>
        </w:rPr>
        <w:t xml:space="preserve">Both can be used, for the Pressure measurement, a pressure sensor is placed on the board. And for the GPS, an external connection is made for connecting the GPS module. The GPS module can also be used for logging the Position of the </w:t>
      </w:r>
      <w:proofErr w:type="spellStart"/>
      <w:r w:rsidR="00090B15" w:rsidRPr="008156ED">
        <w:rPr>
          <w:sz w:val="20"/>
          <w:szCs w:val="20"/>
          <w:lang w:val="en-US"/>
        </w:rPr>
        <w:t>AirCore</w:t>
      </w:r>
      <w:proofErr w:type="spellEnd"/>
      <w:r w:rsidR="00522B12" w:rsidRPr="008156ED">
        <w:rPr>
          <w:sz w:val="20"/>
          <w:szCs w:val="20"/>
          <w:lang w:val="en-US"/>
        </w:rPr>
        <w:t xml:space="preserve">. </w:t>
      </w:r>
    </w:p>
    <w:p w14:paraId="4222A635" w14:textId="6C89E370" w:rsidR="00EB51EB" w:rsidRPr="008156ED" w:rsidRDefault="00D73DBD" w:rsidP="008156ED">
      <w:pPr>
        <w:pStyle w:val="ListParagraph"/>
        <w:numPr>
          <w:ilvl w:val="0"/>
          <w:numId w:val="9"/>
        </w:numPr>
        <w:rPr>
          <w:b/>
          <w:sz w:val="20"/>
          <w:szCs w:val="20"/>
          <w:lang w:val="en-US"/>
        </w:rPr>
      </w:pPr>
      <w:r>
        <w:rPr>
          <w:sz w:val="20"/>
          <w:szCs w:val="20"/>
          <w:lang w:val="en-US"/>
        </w:rPr>
        <w:t xml:space="preserve">Logging temperatures of the </w:t>
      </w:r>
      <w:proofErr w:type="spellStart"/>
      <w:r>
        <w:rPr>
          <w:sz w:val="20"/>
          <w:szCs w:val="20"/>
          <w:lang w:val="en-US"/>
        </w:rPr>
        <w:t>AirCore</w:t>
      </w:r>
      <w:proofErr w:type="spellEnd"/>
      <w:r>
        <w:rPr>
          <w:sz w:val="20"/>
          <w:szCs w:val="20"/>
          <w:lang w:val="en-US"/>
        </w:rPr>
        <w:t xml:space="preserve"> </w:t>
      </w:r>
      <w:r w:rsidR="003D1958" w:rsidRPr="008156ED">
        <w:rPr>
          <w:sz w:val="20"/>
          <w:szCs w:val="20"/>
          <w:lang w:val="en-US"/>
        </w:rPr>
        <w:t>at</w:t>
      </w:r>
      <w:r>
        <w:rPr>
          <w:sz w:val="20"/>
          <w:szCs w:val="20"/>
          <w:lang w:val="en-US"/>
        </w:rPr>
        <w:t xml:space="preserve"> up to</w:t>
      </w:r>
      <w:r w:rsidR="00522B12" w:rsidRPr="008156ED">
        <w:rPr>
          <w:sz w:val="20"/>
          <w:szCs w:val="20"/>
          <w:lang w:val="en-US"/>
        </w:rPr>
        <w:t xml:space="preserve"> 6 differe</w:t>
      </w:r>
      <w:r w:rsidR="003D1958" w:rsidRPr="008156ED">
        <w:rPr>
          <w:sz w:val="20"/>
          <w:szCs w:val="20"/>
          <w:lang w:val="en-US"/>
        </w:rPr>
        <w:t>nt</w:t>
      </w:r>
      <w:r w:rsidR="00522B12" w:rsidRPr="008156ED">
        <w:rPr>
          <w:sz w:val="20"/>
          <w:szCs w:val="20"/>
          <w:lang w:val="en-US"/>
        </w:rPr>
        <w:t xml:space="preserve"> places. To know when the measurement has been done, there is a real time clock on board. This clock will give the date and time, which can be programmed.</w:t>
      </w:r>
      <w:del w:id="18" w:author="user" w:date="2015-03-19T13:52:00Z">
        <w:r w:rsidR="00522B12" w:rsidRPr="008156ED" w:rsidDel="008156ED">
          <w:rPr>
            <w:sz w:val="20"/>
            <w:szCs w:val="20"/>
            <w:lang w:val="en-US"/>
          </w:rPr>
          <w:delText xml:space="preserve"> </w:delText>
        </w:r>
      </w:del>
    </w:p>
    <w:p w14:paraId="22113592" w14:textId="139669C9" w:rsidR="00522B12" w:rsidRPr="008156ED" w:rsidRDefault="00522B12" w:rsidP="008156ED">
      <w:pPr>
        <w:pStyle w:val="ListParagraph"/>
        <w:numPr>
          <w:ilvl w:val="0"/>
          <w:numId w:val="9"/>
        </w:numPr>
        <w:rPr>
          <w:b/>
          <w:sz w:val="20"/>
          <w:szCs w:val="20"/>
          <w:lang w:val="en-US"/>
        </w:rPr>
      </w:pPr>
      <w:r w:rsidRPr="008156ED">
        <w:rPr>
          <w:sz w:val="20"/>
          <w:szCs w:val="20"/>
          <w:lang w:val="en-US"/>
        </w:rPr>
        <w:t>There are also possibilities to connect devices on a I</w:t>
      </w:r>
      <w:r w:rsidRPr="008156ED">
        <w:rPr>
          <w:sz w:val="20"/>
          <w:szCs w:val="20"/>
          <w:vertAlign w:val="superscript"/>
          <w:lang w:val="en-US"/>
        </w:rPr>
        <w:t>2</w:t>
      </w:r>
      <w:r w:rsidRPr="008156ED">
        <w:rPr>
          <w:sz w:val="20"/>
          <w:szCs w:val="20"/>
          <w:lang w:val="en-US"/>
        </w:rPr>
        <w:t>C bus or SPI bus</w:t>
      </w:r>
      <w:r w:rsidR="000B37D3" w:rsidRPr="008156ED">
        <w:rPr>
          <w:sz w:val="20"/>
          <w:szCs w:val="20"/>
          <w:lang w:val="en-US"/>
        </w:rPr>
        <w:t xml:space="preserve"> </w:t>
      </w:r>
      <w:r w:rsidRPr="008156ED">
        <w:rPr>
          <w:sz w:val="20"/>
          <w:szCs w:val="20"/>
          <w:lang w:val="en-US"/>
        </w:rPr>
        <w:t>(max. 3). If the three digital I/O pin aren’t used for the SPI bus, then these pins can be used as digital I/O pin. For example: to give a pulse to activate the automatic val</w:t>
      </w:r>
      <w:r w:rsidR="00F647E1" w:rsidRPr="008156ED">
        <w:rPr>
          <w:sz w:val="20"/>
          <w:szCs w:val="20"/>
          <w:lang w:val="en-US"/>
        </w:rPr>
        <w:t>v</w:t>
      </w:r>
      <w:r w:rsidRPr="008156ED">
        <w:rPr>
          <w:sz w:val="20"/>
          <w:szCs w:val="20"/>
          <w:lang w:val="en-US"/>
        </w:rPr>
        <w:t>e. When the I²C connection is not used, then these two pins can be used as analog I/O pins. The board has also an extra three analog I/O pins for read</w:t>
      </w:r>
      <w:r w:rsidR="00DF01B6">
        <w:rPr>
          <w:sz w:val="20"/>
          <w:szCs w:val="20"/>
          <w:lang w:val="en-US"/>
        </w:rPr>
        <w:t>ing</w:t>
      </w:r>
      <w:r w:rsidRPr="008156ED">
        <w:rPr>
          <w:sz w:val="20"/>
          <w:szCs w:val="20"/>
          <w:lang w:val="en-US"/>
        </w:rPr>
        <w:t xml:space="preserve"> or writ</w:t>
      </w:r>
      <w:r w:rsidR="00DF01B6">
        <w:rPr>
          <w:sz w:val="20"/>
          <w:szCs w:val="20"/>
          <w:lang w:val="en-US"/>
        </w:rPr>
        <w:t>ing</w:t>
      </w:r>
      <w:r w:rsidRPr="008156ED">
        <w:rPr>
          <w:sz w:val="20"/>
          <w:szCs w:val="20"/>
          <w:lang w:val="en-US"/>
        </w:rPr>
        <w:t xml:space="preserve"> an analog signal. For example to activate a </w:t>
      </w:r>
      <w:proofErr w:type="spellStart"/>
      <w:r w:rsidRPr="008156ED">
        <w:rPr>
          <w:sz w:val="20"/>
          <w:szCs w:val="20"/>
          <w:lang w:val="en-US"/>
        </w:rPr>
        <w:t>radiometrix</w:t>
      </w:r>
      <w:proofErr w:type="spellEnd"/>
      <w:r w:rsidRPr="008156ED">
        <w:rPr>
          <w:sz w:val="20"/>
          <w:szCs w:val="20"/>
          <w:lang w:val="en-US"/>
        </w:rPr>
        <w:t>.</w:t>
      </w:r>
    </w:p>
    <w:p w14:paraId="0940EFF8" w14:textId="77777777" w:rsidR="00F415D7" w:rsidRDefault="000C7105" w:rsidP="00B6685D">
      <w:pPr>
        <w:jc w:val="center"/>
        <w:rPr>
          <w:sz w:val="20"/>
          <w:szCs w:val="20"/>
          <w:lang w:val="en-US"/>
        </w:rPr>
      </w:pPr>
      <w:r>
        <w:rPr>
          <w:sz w:val="20"/>
          <w:szCs w:val="20"/>
          <w:lang w:val="en-US"/>
        </w:rPr>
        <w:br w:type="page"/>
      </w:r>
    </w:p>
    <w:p w14:paraId="1B42ACFA" w14:textId="77777777" w:rsidR="00F415D7" w:rsidRPr="00F415D7" w:rsidRDefault="00F415D7" w:rsidP="00F415D7">
      <w:pPr>
        <w:jc w:val="center"/>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415D7">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  - Bottom of the D.A.R. - -</w:t>
      </w:r>
    </w:p>
    <w:p w14:paraId="2B4A0D12" w14:textId="50E99942" w:rsidR="00586503" w:rsidRDefault="00391343" w:rsidP="00586503">
      <w:pPr>
        <w:keepNext/>
        <w:jc w:val="center"/>
        <w:rPr>
          <w:ins w:id="19" w:author="user" w:date="2015-03-19T13:57:00Z"/>
        </w:rPr>
        <w:pPrChange w:id="20" w:author="user" w:date="2015-03-19T13:57:00Z">
          <w:pPr/>
        </w:pPrChange>
      </w:pPr>
      <w:r>
        <w:rPr>
          <w:noProof/>
          <w:sz w:val="20"/>
          <w:szCs w:val="20"/>
          <w:lang w:eastAsia="nl-NL"/>
        </w:rPr>
        <w:drawing>
          <wp:inline distT="0" distB="0" distL="0" distR="0" wp14:anchorId="2E9CEBE6" wp14:editId="43CCFA22">
            <wp:extent cx="4648200" cy="2345959"/>
            <wp:effectExtent l="0" t="0" r="0" b="0"/>
            <wp:docPr id="10" name="Picture 10" descr="C:\Users\user\Pictures\2015\datalogger\DSC_0154a.jpg" title="Fig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Pictures\2015\datalogger\DSC_0154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8734" cy="2346229"/>
                    </a:xfrm>
                    <a:prstGeom prst="rect">
                      <a:avLst/>
                    </a:prstGeom>
                    <a:noFill/>
                    <a:ln>
                      <a:noFill/>
                    </a:ln>
                  </pic:spPr>
                </pic:pic>
              </a:graphicData>
            </a:graphic>
          </wp:inline>
        </w:drawing>
      </w:r>
    </w:p>
    <w:p w14:paraId="67F2A8EB" w14:textId="2E88CB3C" w:rsidR="00391343" w:rsidRPr="00586503" w:rsidRDefault="00586503" w:rsidP="00586503">
      <w:pPr>
        <w:pStyle w:val="Caption"/>
        <w:jc w:val="center"/>
        <w:rPr>
          <w:b w:val="0"/>
          <w:i/>
          <w:noProof/>
          <w:sz w:val="20"/>
          <w:szCs w:val="20"/>
          <w:lang w:val="en-US" w:eastAsia="nl-NL"/>
          <w:rPrChange w:id="21" w:author="user" w:date="2015-03-19T13:59:00Z">
            <w:rPr>
              <w:noProof/>
              <w:sz w:val="20"/>
              <w:szCs w:val="20"/>
              <w:lang w:val="en-US" w:eastAsia="nl-NL"/>
            </w:rPr>
          </w:rPrChange>
        </w:rPr>
        <w:pPrChange w:id="22" w:author="user" w:date="2015-03-19T13:57:00Z">
          <w:pPr/>
        </w:pPrChange>
      </w:pPr>
      <w:ins w:id="23" w:author="user" w:date="2015-03-19T13:57:00Z">
        <w:r w:rsidRPr="00586503">
          <w:rPr>
            <w:b w:val="0"/>
            <w:i/>
            <w:rPrChange w:id="24" w:author="user" w:date="2015-03-19T13:59:00Z">
              <w:rPr/>
            </w:rPrChange>
          </w:rPr>
          <w:t xml:space="preserve">Figuur </w:t>
        </w:r>
        <w:r w:rsidRPr="00586503">
          <w:rPr>
            <w:b w:val="0"/>
            <w:i/>
            <w:rPrChange w:id="25" w:author="user" w:date="2015-03-19T13:59:00Z">
              <w:rPr/>
            </w:rPrChange>
          </w:rPr>
          <w:fldChar w:fldCharType="begin"/>
        </w:r>
        <w:r w:rsidRPr="00586503">
          <w:rPr>
            <w:b w:val="0"/>
            <w:i/>
            <w:rPrChange w:id="26" w:author="user" w:date="2015-03-19T13:59:00Z">
              <w:rPr/>
            </w:rPrChange>
          </w:rPr>
          <w:instrText xml:space="preserve"> SEQ Figuur \* ARABIC </w:instrText>
        </w:r>
      </w:ins>
      <w:r w:rsidRPr="00586503">
        <w:rPr>
          <w:b w:val="0"/>
          <w:i/>
          <w:rPrChange w:id="27" w:author="user" w:date="2015-03-19T13:59:00Z">
            <w:rPr/>
          </w:rPrChange>
        </w:rPr>
        <w:fldChar w:fldCharType="separate"/>
      </w:r>
      <w:ins w:id="28" w:author="user" w:date="2015-03-19T14:03:00Z">
        <w:r>
          <w:rPr>
            <w:b w:val="0"/>
            <w:i/>
            <w:noProof/>
          </w:rPr>
          <w:t>2</w:t>
        </w:r>
      </w:ins>
      <w:ins w:id="29" w:author="user" w:date="2015-03-19T13:57:00Z">
        <w:r w:rsidRPr="00586503">
          <w:rPr>
            <w:b w:val="0"/>
            <w:i/>
            <w:rPrChange w:id="30" w:author="user" w:date="2015-03-19T13:59:00Z">
              <w:rPr/>
            </w:rPrChange>
          </w:rPr>
          <w:fldChar w:fldCharType="end"/>
        </w:r>
        <w:r w:rsidRPr="00586503">
          <w:rPr>
            <w:b w:val="0"/>
            <w:i/>
            <w:rPrChange w:id="31" w:author="user" w:date="2015-03-19T13:59:00Z">
              <w:rPr/>
            </w:rPrChange>
          </w:rPr>
          <w:t xml:space="preserve"> </w:t>
        </w:r>
        <w:proofErr w:type="spellStart"/>
        <w:r w:rsidRPr="00586503">
          <w:rPr>
            <w:b w:val="0"/>
            <w:i/>
            <w:rPrChange w:id="32" w:author="user" w:date="2015-03-19T13:59:00Z">
              <w:rPr/>
            </w:rPrChange>
          </w:rPr>
          <w:t>Bottom</w:t>
        </w:r>
        <w:proofErr w:type="spellEnd"/>
        <w:r w:rsidRPr="00586503">
          <w:rPr>
            <w:b w:val="0"/>
            <w:i/>
            <w:rPrChange w:id="33" w:author="user" w:date="2015-03-19T13:59:00Z">
              <w:rPr/>
            </w:rPrChange>
          </w:rPr>
          <w:t xml:space="preserve"> of datalogger</w:t>
        </w:r>
      </w:ins>
    </w:p>
    <w:p w14:paraId="63471EC1" w14:textId="77777777" w:rsidR="00F415D7" w:rsidRPr="00B6685D" w:rsidRDefault="00F415D7" w:rsidP="00F415D7">
      <w:pPr>
        <w:jc w:val="center"/>
        <w:rPr>
          <w:b/>
          <w:sz w:val="28"/>
          <w:szCs w:val="28"/>
          <w:lang w:val="en-US"/>
        </w:rPr>
      </w:pPr>
      <w:r w:rsidRPr="00B6685D">
        <w:rPr>
          <w:b/>
          <w:sz w:val="28"/>
          <w:szCs w:val="28"/>
          <w:lang w:val="en-US"/>
        </w:rPr>
        <w:t>Real time measurement.</w:t>
      </w:r>
    </w:p>
    <w:p w14:paraId="3A73B4B8" w14:textId="77777777" w:rsidR="00F415D7" w:rsidRDefault="00F415D7" w:rsidP="00F415D7">
      <w:pPr>
        <w:pStyle w:val="ListParagraph"/>
        <w:ind w:left="0"/>
        <w:rPr>
          <w:sz w:val="20"/>
          <w:szCs w:val="20"/>
          <w:lang w:val="en-US"/>
        </w:rPr>
      </w:pPr>
      <w:r>
        <w:rPr>
          <w:sz w:val="20"/>
          <w:szCs w:val="20"/>
          <w:lang w:val="en-US"/>
        </w:rPr>
        <w:t xml:space="preserve">The time measurement is done with the real time IC DS3234 from Dallas semiconductors. The IC is an extremely accurate SPI bus RTC. The IC will be communicated and programmed through SPI bus with the </w:t>
      </w:r>
      <w:proofErr w:type="spellStart"/>
      <w:r>
        <w:rPr>
          <w:sz w:val="20"/>
          <w:szCs w:val="20"/>
          <w:lang w:val="en-US"/>
        </w:rPr>
        <w:t>Arduino</w:t>
      </w:r>
      <w:proofErr w:type="spellEnd"/>
      <w:r>
        <w:rPr>
          <w:sz w:val="20"/>
          <w:szCs w:val="20"/>
          <w:lang w:val="en-US"/>
        </w:rPr>
        <w:t xml:space="preserve">. The time and date will be logged </w:t>
      </w:r>
      <w:r w:rsidRPr="00391343">
        <w:rPr>
          <w:sz w:val="20"/>
          <w:szCs w:val="20"/>
          <w:lang w:val="en-US"/>
        </w:rPr>
        <w:t>: DD-MM-YY HH:MM:SS.</w:t>
      </w:r>
      <w:r>
        <w:rPr>
          <w:sz w:val="20"/>
          <w:szCs w:val="20"/>
          <w:lang w:val="en-US"/>
        </w:rPr>
        <w:t xml:space="preserve">    </w:t>
      </w:r>
    </w:p>
    <w:p w14:paraId="03E8D22F" w14:textId="77777777" w:rsidR="00391343" w:rsidRPr="00391343" w:rsidRDefault="00391343" w:rsidP="00391343">
      <w:pPr>
        <w:jc w:val="center"/>
        <w:rPr>
          <w:b/>
          <w:sz w:val="28"/>
          <w:szCs w:val="28"/>
          <w:lang w:val="en-US"/>
        </w:rPr>
      </w:pPr>
      <w:r w:rsidRPr="00391343">
        <w:rPr>
          <w:b/>
          <w:sz w:val="28"/>
          <w:szCs w:val="28"/>
          <w:lang w:val="en-US"/>
        </w:rPr>
        <w:t>Pressure measurements.</w:t>
      </w:r>
    </w:p>
    <w:p w14:paraId="15D418AA" w14:textId="77777777" w:rsidR="00291DBE" w:rsidRDefault="00391343">
      <w:pPr>
        <w:rPr>
          <w:sz w:val="20"/>
          <w:szCs w:val="20"/>
          <w:lang w:val="en-US"/>
        </w:rPr>
      </w:pPr>
      <w:r w:rsidRPr="00391343">
        <w:rPr>
          <w:sz w:val="20"/>
          <w:szCs w:val="20"/>
          <w:lang w:val="en-US"/>
        </w:rPr>
        <w:t xml:space="preserve">The Pressure </w:t>
      </w:r>
      <w:r w:rsidR="006216DB">
        <w:rPr>
          <w:sz w:val="20"/>
          <w:szCs w:val="20"/>
          <w:lang w:val="en-US"/>
        </w:rPr>
        <w:t xml:space="preserve">measurement </w:t>
      </w:r>
      <w:r>
        <w:rPr>
          <w:sz w:val="20"/>
          <w:szCs w:val="20"/>
          <w:lang w:val="en-US"/>
        </w:rPr>
        <w:t xml:space="preserve">is done with the Honeywell </w:t>
      </w:r>
      <w:proofErr w:type="spellStart"/>
      <w:r>
        <w:rPr>
          <w:sz w:val="20"/>
          <w:szCs w:val="20"/>
          <w:lang w:val="en-US"/>
        </w:rPr>
        <w:t>TruStability</w:t>
      </w:r>
      <w:proofErr w:type="spellEnd"/>
      <w:r>
        <w:rPr>
          <w:sz w:val="20"/>
          <w:szCs w:val="20"/>
          <w:lang w:val="en-US"/>
        </w:rPr>
        <w:t xml:space="preserve"> HSC Silicon Pressure Sensor</w:t>
      </w:r>
      <w:r w:rsidR="006216DB">
        <w:rPr>
          <w:sz w:val="20"/>
          <w:szCs w:val="20"/>
          <w:lang w:val="en-US"/>
        </w:rPr>
        <w:t>.</w:t>
      </w:r>
      <w:r>
        <w:rPr>
          <w:sz w:val="20"/>
          <w:szCs w:val="20"/>
          <w:lang w:val="en-US"/>
        </w:rPr>
        <w:t xml:space="preserve"> </w:t>
      </w:r>
      <w:r w:rsidR="006216DB">
        <w:rPr>
          <w:sz w:val="20"/>
          <w:szCs w:val="20"/>
          <w:lang w:val="en-US"/>
        </w:rPr>
        <w:t>Pressure sensor is used for detecting landing</w:t>
      </w:r>
      <w:r w:rsidR="00291DBE">
        <w:rPr>
          <w:sz w:val="20"/>
          <w:szCs w:val="20"/>
          <w:lang w:val="en-US"/>
        </w:rPr>
        <w:t xml:space="preserve"> and communicated with PSI bus</w:t>
      </w:r>
      <w:r w:rsidR="006216DB">
        <w:rPr>
          <w:sz w:val="20"/>
          <w:szCs w:val="20"/>
          <w:lang w:val="en-US"/>
        </w:rPr>
        <w:t xml:space="preserve">. Accuracy </w:t>
      </w:r>
      <w:r w:rsidR="006216DB" w:rsidRPr="006216DB">
        <w:rPr>
          <w:sz w:val="20"/>
          <w:szCs w:val="20"/>
          <w:lang w:val="en-US"/>
        </w:rPr>
        <w:t xml:space="preserve"> </w:t>
      </w:r>
      <w:r w:rsidR="00337F04">
        <w:rPr>
          <w:sz w:val="20"/>
          <w:szCs w:val="20"/>
          <w:lang w:val="en-US"/>
        </w:rPr>
        <w:t>±</w:t>
      </w:r>
      <w:r w:rsidR="006216DB" w:rsidRPr="006216DB">
        <w:rPr>
          <w:sz w:val="20"/>
          <w:szCs w:val="20"/>
          <w:lang w:val="en-US"/>
        </w:rPr>
        <w:t>0.</w:t>
      </w:r>
      <w:r w:rsidR="006216DB">
        <w:rPr>
          <w:sz w:val="20"/>
          <w:szCs w:val="20"/>
          <w:lang w:val="en-US"/>
        </w:rPr>
        <w:t xml:space="preserve">25% and pressure range 0-15 PSI.  </w:t>
      </w:r>
    </w:p>
    <w:p w14:paraId="04C2DF18" w14:textId="77777777" w:rsidR="00291DBE" w:rsidRPr="00291DBE" w:rsidRDefault="00291DBE" w:rsidP="00291DBE">
      <w:pPr>
        <w:jc w:val="center"/>
        <w:rPr>
          <w:b/>
          <w:sz w:val="28"/>
          <w:szCs w:val="28"/>
          <w:lang w:val="en-US"/>
        </w:rPr>
      </w:pPr>
      <w:r w:rsidRPr="00291DBE">
        <w:rPr>
          <w:b/>
          <w:sz w:val="28"/>
          <w:szCs w:val="28"/>
          <w:lang w:val="en-US"/>
        </w:rPr>
        <w:t>Micro SD card.</w:t>
      </w:r>
    </w:p>
    <w:p w14:paraId="79C31C9E" w14:textId="77777777" w:rsidR="00453B96" w:rsidRDefault="00291DBE">
      <w:pPr>
        <w:rPr>
          <w:ins w:id="34" w:author="user" w:date="2015-03-19T09:57:00Z"/>
          <w:sz w:val="20"/>
          <w:szCs w:val="20"/>
          <w:lang w:val="en-US"/>
        </w:rPr>
      </w:pPr>
      <w:r>
        <w:rPr>
          <w:sz w:val="20"/>
          <w:szCs w:val="20"/>
          <w:lang w:val="en-US"/>
        </w:rPr>
        <w:t xml:space="preserve">The data will be logged on a micro SD card. The communication is done with the SPI bus.   </w:t>
      </w:r>
    </w:p>
    <w:p w14:paraId="729A3F58" w14:textId="77777777" w:rsidR="00453B96" w:rsidRDefault="00453B96" w:rsidP="00453B96">
      <w:pPr>
        <w:jc w:val="center"/>
        <w:rPr>
          <w:ins w:id="35" w:author="user" w:date="2015-03-19T09:57:00Z"/>
          <w:b/>
          <w:sz w:val="28"/>
          <w:szCs w:val="28"/>
          <w:lang w:val="en-US"/>
        </w:rPr>
      </w:pPr>
      <w:ins w:id="36" w:author="user" w:date="2015-03-19T09:57:00Z">
        <w:r w:rsidRPr="00745A97">
          <w:rPr>
            <w:b/>
            <w:sz w:val="28"/>
            <w:szCs w:val="28"/>
            <w:lang w:val="en-US"/>
          </w:rPr>
          <w:t>B</w:t>
        </w:r>
        <w:r>
          <w:rPr>
            <w:b/>
            <w:sz w:val="28"/>
            <w:szCs w:val="28"/>
            <w:lang w:val="en-US"/>
          </w:rPr>
          <w:t>attery</w:t>
        </w:r>
      </w:ins>
    </w:p>
    <w:p w14:paraId="227D1499" w14:textId="77777777" w:rsidR="00453B96" w:rsidRPr="00745A97" w:rsidRDefault="00453B96" w:rsidP="00453B96">
      <w:pPr>
        <w:rPr>
          <w:ins w:id="37" w:author="user" w:date="2015-03-19T09:57:00Z"/>
          <w:sz w:val="20"/>
          <w:szCs w:val="20"/>
          <w:lang w:val="en-US"/>
        </w:rPr>
      </w:pPr>
      <w:ins w:id="38" w:author="user" w:date="2015-03-19T09:57:00Z">
        <w:r w:rsidRPr="00745A97">
          <w:rPr>
            <w:sz w:val="20"/>
            <w:szCs w:val="20"/>
            <w:lang w:val="en-US"/>
          </w:rPr>
          <w:t xml:space="preserve">The </w:t>
        </w:r>
        <w:proofErr w:type="spellStart"/>
        <w:r>
          <w:rPr>
            <w:sz w:val="20"/>
            <w:szCs w:val="20"/>
            <w:lang w:val="en-US"/>
          </w:rPr>
          <w:t>datalogger</w:t>
        </w:r>
        <w:proofErr w:type="spellEnd"/>
        <w:r>
          <w:rPr>
            <w:sz w:val="20"/>
            <w:szCs w:val="20"/>
            <w:lang w:val="en-US"/>
          </w:rPr>
          <w:t xml:space="preserve"> can be supplied by a dc power supply from 6 till 20 volts. The type of battery is depending on the use for the </w:t>
        </w:r>
        <w:proofErr w:type="spellStart"/>
        <w:r>
          <w:rPr>
            <w:sz w:val="20"/>
            <w:szCs w:val="20"/>
            <w:lang w:val="en-US"/>
          </w:rPr>
          <w:t>datalogger</w:t>
        </w:r>
        <w:proofErr w:type="spellEnd"/>
        <w:r>
          <w:rPr>
            <w:sz w:val="20"/>
            <w:szCs w:val="20"/>
            <w:lang w:val="en-US"/>
          </w:rPr>
          <w:t xml:space="preserve">.  For an </w:t>
        </w:r>
        <w:proofErr w:type="spellStart"/>
        <w:r>
          <w:rPr>
            <w:sz w:val="20"/>
            <w:szCs w:val="20"/>
            <w:lang w:val="en-US"/>
          </w:rPr>
          <w:t>aircoir</w:t>
        </w:r>
        <w:proofErr w:type="spellEnd"/>
        <w:r>
          <w:rPr>
            <w:sz w:val="20"/>
            <w:szCs w:val="20"/>
            <w:lang w:val="en-US"/>
          </w:rPr>
          <w:t xml:space="preserve"> flight, the power supply is a 9 volt battery, that is also used for the automatic value.</w:t>
        </w:r>
      </w:ins>
    </w:p>
    <w:p w14:paraId="42F54B13" w14:textId="4D2DD6E7" w:rsidR="000C7105" w:rsidRPr="00391343" w:rsidRDefault="000C7105">
      <w:pPr>
        <w:rPr>
          <w:sz w:val="20"/>
          <w:szCs w:val="20"/>
          <w:lang w:val="en-US"/>
        </w:rPr>
      </w:pPr>
      <w:r w:rsidRPr="00391343">
        <w:rPr>
          <w:sz w:val="20"/>
          <w:szCs w:val="20"/>
          <w:lang w:val="en-US"/>
        </w:rPr>
        <w:br w:type="page"/>
      </w:r>
    </w:p>
    <w:p w14:paraId="574DE9F3" w14:textId="77777777" w:rsidR="00EF02A6" w:rsidRPr="00F415D7" w:rsidRDefault="00F415D7" w:rsidP="00F415D7">
      <w:pPr>
        <w:jc w:val="center"/>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415D7">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 xml:space="preserve">- - Top of </w:t>
      </w:r>
      <w:r>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the </w:t>
      </w:r>
      <w:r w:rsidRPr="00F415D7">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D.A.R - -</w:t>
      </w:r>
    </w:p>
    <w:p w14:paraId="45D2DD76" w14:textId="77777777" w:rsidR="00586503" w:rsidRDefault="00F415D7" w:rsidP="00586503">
      <w:pPr>
        <w:keepNext/>
        <w:jc w:val="center"/>
        <w:rPr>
          <w:ins w:id="39" w:author="user" w:date="2015-03-19T13:58:00Z"/>
        </w:rPr>
        <w:pPrChange w:id="40" w:author="user" w:date="2015-03-19T13:58:00Z">
          <w:pPr/>
        </w:pPrChange>
      </w:pPr>
      <w:r>
        <w:rPr>
          <w:noProof/>
          <w:sz w:val="20"/>
          <w:szCs w:val="20"/>
          <w:lang w:eastAsia="nl-NL"/>
        </w:rPr>
        <w:drawing>
          <wp:inline distT="0" distB="0" distL="0" distR="0" wp14:anchorId="48876A0E" wp14:editId="0DFC69FD">
            <wp:extent cx="5755640" cy="3235960"/>
            <wp:effectExtent l="0" t="0" r="0" b="2540"/>
            <wp:docPr id="11" name="Picture 11" descr="C:\Users\user\Pictures\2015\datalogger\DSC_015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2015\datalogger\DSC_0157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5640" cy="3235960"/>
                    </a:xfrm>
                    <a:prstGeom prst="rect">
                      <a:avLst/>
                    </a:prstGeom>
                    <a:noFill/>
                    <a:ln>
                      <a:noFill/>
                    </a:ln>
                  </pic:spPr>
                </pic:pic>
              </a:graphicData>
            </a:graphic>
          </wp:inline>
        </w:drawing>
      </w:r>
    </w:p>
    <w:p w14:paraId="6314E525" w14:textId="1BF39B93" w:rsidR="00F415D7" w:rsidRPr="00586503" w:rsidRDefault="00586503" w:rsidP="00586503">
      <w:pPr>
        <w:pStyle w:val="Caption"/>
        <w:jc w:val="center"/>
        <w:rPr>
          <w:b w:val="0"/>
          <w:i/>
          <w:sz w:val="20"/>
          <w:szCs w:val="20"/>
          <w:lang w:val="en-US"/>
          <w:rPrChange w:id="41" w:author="user" w:date="2015-03-19T13:59:00Z">
            <w:rPr>
              <w:sz w:val="20"/>
              <w:szCs w:val="20"/>
              <w:lang w:val="en-US"/>
            </w:rPr>
          </w:rPrChange>
        </w:rPr>
        <w:pPrChange w:id="42" w:author="user" w:date="2015-03-19T13:58:00Z">
          <w:pPr/>
        </w:pPrChange>
      </w:pPr>
      <w:ins w:id="43" w:author="user" w:date="2015-03-19T13:58:00Z">
        <w:r w:rsidRPr="00586503">
          <w:rPr>
            <w:b w:val="0"/>
            <w:i/>
            <w:rPrChange w:id="44" w:author="user" w:date="2015-03-19T13:59:00Z">
              <w:rPr/>
            </w:rPrChange>
          </w:rPr>
          <w:t xml:space="preserve">Figuur </w:t>
        </w:r>
        <w:r w:rsidRPr="00586503">
          <w:rPr>
            <w:b w:val="0"/>
            <w:i/>
            <w:rPrChange w:id="45" w:author="user" w:date="2015-03-19T13:59:00Z">
              <w:rPr/>
            </w:rPrChange>
          </w:rPr>
          <w:fldChar w:fldCharType="begin"/>
        </w:r>
        <w:r w:rsidRPr="00586503">
          <w:rPr>
            <w:b w:val="0"/>
            <w:i/>
            <w:rPrChange w:id="46" w:author="user" w:date="2015-03-19T13:59:00Z">
              <w:rPr/>
            </w:rPrChange>
          </w:rPr>
          <w:instrText xml:space="preserve"> SEQ Figuur \* ARABIC </w:instrText>
        </w:r>
      </w:ins>
      <w:r w:rsidRPr="00586503">
        <w:rPr>
          <w:b w:val="0"/>
          <w:i/>
          <w:rPrChange w:id="47" w:author="user" w:date="2015-03-19T13:59:00Z">
            <w:rPr/>
          </w:rPrChange>
        </w:rPr>
        <w:fldChar w:fldCharType="separate"/>
      </w:r>
      <w:ins w:id="48" w:author="user" w:date="2015-03-19T14:03:00Z">
        <w:r>
          <w:rPr>
            <w:b w:val="0"/>
            <w:i/>
            <w:noProof/>
          </w:rPr>
          <w:t>3</w:t>
        </w:r>
      </w:ins>
      <w:ins w:id="49" w:author="user" w:date="2015-03-19T13:58:00Z">
        <w:r w:rsidRPr="00586503">
          <w:rPr>
            <w:b w:val="0"/>
            <w:i/>
            <w:rPrChange w:id="50" w:author="user" w:date="2015-03-19T13:59:00Z">
              <w:rPr/>
            </w:rPrChange>
          </w:rPr>
          <w:fldChar w:fldCharType="end"/>
        </w:r>
        <w:r w:rsidRPr="00586503">
          <w:rPr>
            <w:b w:val="0"/>
            <w:i/>
            <w:rPrChange w:id="51" w:author="user" w:date="2015-03-19T13:59:00Z">
              <w:rPr/>
            </w:rPrChange>
          </w:rPr>
          <w:t xml:space="preserve"> Top of the datalogger</w:t>
        </w:r>
      </w:ins>
    </w:p>
    <w:p w14:paraId="33A79C6D" w14:textId="7CE51827" w:rsidR="00F415D7" w:rsidRPr="00B6685D" w:rsidRDefault="00F415D7" w:rsidP="00F415D7">
      <w:pPr>
        <w:jc w:val="center"/>
        <w:rPr>
          <w:b/>
          <w:sz w:val="28"/>
          <w:szCs w:val="28"/>
          <w:lang w:val="en-US"/>
        </w:rPr>
      </w:pPr>
      <w:r>
        <w:rPr>
          <w:b/>
          <w:sz w:val="28"/>
          <w:szCs w:val="28"/>
          <w:lang w:val="en-US"/>
        </w:rPr>
        <w:t>Temperature</w:t>
      </w:r>
      <w:r w:rsidRPr="00B6685D">
        <w:rPr>
          <w:b/>
          <w:sz w:val="28"/>
          <w:szCs w:val="28"/>
          <w:lang w:val="en-US"/>
        </w:rPr>
        <w:t xml:space="preserve"> measurement.</w:t>
      </w:r>
    </w:p>
    <w:p w14:paraId="4028CF39" w14:textId="19CB7881" w:rsidR="00F415D7" w:rsidRDefault="00F415D7" w:rsidP="00F415D7">
      <w:pPr>
        <w:pStyle w:val="ListParagraph"/>
        <w:ind w:left="0"/>
        <w:rPr>
          <w:sz w:val="20"/>
          <w:szCs w:val="20"/>
          <w:lang w:val="en-US"/>
        </w:rPr>
      </w:pPr>
      <w:r>
        <w:rPr>
          <w:sz w:val="20"/>
          <w:szCs w:val="20"/>
          <w:lang w:val="en-US"/>
        </w:rPr>
        <w:t xml:space="preserve">The temperature measurement is done with the IC </w:t>
      </w:r>
      <w:r w:rsidR="001E23AA">
        <w:rPr>
          <w:sz w:val="20"/>
          <w:szCs w:val="20"/>
          <w:lang w:val="en-US"/>
        </w:rPr>
        <w:t xml:space="preserve">ADS1248, 24-bit Analog-to-Digital Converters for Temperature Sensors. </w:t>
      </w:r>
      <w:r w:rsidR="003C7958">
        <w:rPr>
          <w:sz w:val="20"/>
          <w:szCs w:val="20"/>
          <w:lang w:val="en-US"/>
        </w:rPr>
        <w:t>There are 6 places</w:t>
      </w:r>
      <w:r w:rsidR="004D1F46">
        <w:rPr>
          <w:sz w:val="20"/>
          <w:szCs w:val="20"/>
          <w:lang w:val="en-US"/>
        </w:rPr>
        <w:t xml:space="preserve"> on the board to connect a</w:t>
      </w:r>
      <w:r w:rsidR="003C7958">
        <w:rPr>
          <w:sz w:val="20"/>
          <w:szCs w:val="20"/>
          <w:lang w:val="en-US"/>
        </w:rPr>
        <w:t xml:space="preserve"> PT100 sensor to measure the </w:t>
      </w:r>
      <w:ins w:id="52" w:author="Huilin Chen" w:date="2015-03-13T15:49:00Z">
        <w:r w:rsidR="008E5103">
          <w:rPr>
            <w:sz w:val="20"/>
            <w:szCs w:val="20"/>
            <w:lang w:val="en-US"/>
          </w:rPr>
          <w:t>c</w:t>
        </w:r>
      </w:ins>
      <w:del w:id="53" w:author="Huilin Chen" w:date="2015-03-13T15:49:00Z">
        <w:r w:rsidR="003C7958" w:rsidDel="008E5103">
          <w:rPr>
            <w:sz w:val="20"/>
            <w:szCs w:val="20"/>
            <w:lang w:val="en-US"/>
          </w:rPr>
          <w:delText>C</w:delText>
        </w:r>
      </w:del>
      <w:r w:rsidR="003C7958">
        <w:rPr>
          <w:sz w:val="20"/>
          <w:szCs w:val="20"/>
          <w:lang w:val="en-US"/>
        </w:rPr>
        <w:t>oil temperature. The measurement is done by a three</w:t>
      </w:r>
      <w:ins w:id="54" w:author="Huilin Chen" w:date="2015-03-13T15:49:00Z">
        <w:r w:rsidR="008E5103">
          <w:rPr>
            <w:sz w:val="20"/>
            <w:szCs w:val="20"/>
            <w:lang w:val="en-US"/>
          </w:rPr>
          <w:t xml:space="preserve"> </w:t>
        </w:r>
      </w:ins>
      <w:r w:rsidR="00796B55">
        <w:rPr>
          <w:sz w:val="20"/>
          <w:szCs w:val="20"/>
          <w:lang w:val="en-US"/>
        </w:rPr>
        <w:t>(four)</w:t>
      </w:r>
      <w:r w:rsidR="003C7958">
        <w:rPr>
          <w:sz w:val="20"/>
          <w:szCs w:val="20"/>
          <w:lang w:val="en-US"/>
        </w:rPr>
        <w:t xml:space="preserve"> point measurement, </w:t>
      </w:r>
      <w:r w:rsidR="004D1F46">
        <w:rPr>
          <w:sz w:val="20"/>
          <w:szCs w:val="20"/>
          <w:lang w:val="en-US"/>
        </w:rPr>
        <w:t>because of this method</w:t>
      </w:r>
      <w:r w:rsidR="00337F04">
        <w:rPr>
          <w:sz w:val="20"/>
          <w:szCs w:val="20"/>
          <w:lang w:val="en-US"/>
        </w:rPr>
        <w:t>,</w:t>
      </w:r>
      <w:r w:rsidR="004D1F46">
        <w:rPr>
          <w:sz w:val="20"/>
          <w:szCs w:val="20"/>
          <w:lang w:val="en-US"/>
        </w:rPr>
        <w:t xml:space="preserve"> </w:t>
      </w:r>
      <w:r w:rsidR="003C7958">
        <w:rPr>
          <w:sz w:val="20"/>
          <w:szCs w:val="20"/>
          <w:lang w:val="en-US"/>
        </w:rPr>
        <w:t xml:space="preserve">there can </w:t>
      </w:r>
      <w:r w:rsidR="00337F04">
        <w:rPr>
          <w:sz w:val="20"/>
          <w:szCs w:val="20"/>
          <w:lang w:val="en-US"/>
        </w:rPr>
        <w:t xml:space="preserve">only </w:t>
      </w:r>
      <w:r w:rsidR="003C7958">
        <w:rPr>
          <w:sz w:val="20"/>
          <w:szCs w:val="20"/>
          <w:lang w:val="en-US"/>
        </w:rPr>
        <w:t>be 3 sensor</w:t>
      </w:r>
      <w:ins w:id="55" w:author="Huilin Chen" w:date="2015-03-13T15:49:00Z">
        <w:r w:rsidR="008E5103">
          <w:rPr>
            <w:sz w:val="20"/>
            <w:szCs w:val="20"/>
            <w:lang w:val="en-US"/>
          </w:rPr>
          <w:t>s</w:t>
        </w:r>
      </w:ins>
      <w:r w:rsidR="003C7958">
        <w:rPr>
          <w:sz w:val="20"/>
          <w:szCs w:val="20"/>
          <w:lang w:val="en-US"/>
        </w:rPr>
        <w:t xml:space="preserve"> on </w:t>
      </w:r>
      <w:r w:rsidR="00337F04">
        <w:rPr>
          <w:sz w:val="20"/>
          <w:szCs w:val="20"/>
          <w:lang w:val="en-US"/>
        </w:rPr>
        <w:t>one</w:t>
      </w:r>
      <w:r w:rsidR="003C7958">
        <w:rPr>
          <w:sz w:val="20"/>
          <w:szCs w:val="20"/>
          <w:lang w:val="en-US"/>
        </w:rPr>
        <w:t xml:space="preserve"> </w:t>
      </w:r>
      <w:r w:rsidR="001E23AA">
        <w:rPr>
          <w:sz w:val="20"/>
          <w:szCs w:val="20"/>
          <w:lang w:val="en-US"/>
        </w:rPr>
        <w:t>IC</w:t>
      </w:r>
      <w:r>
        <w:rPr>
          <w:sz w:val="20"/>
          <w:szCs w:val="20"/>
          <w:lang w:val="en-US"/>
        </w:rPr>
        <w:t>.</w:t>
      </w:r>
      <w:r w:rsidR="003C7958">
        <w:rPr>
          <w:sz w:val="20"/>
          <w:szCs w:val="20"/>
          <w:lang w:val="en-US"/>
        </w:rPr>
        <w:t xml:space="preserve"> For 6 sensors, there are two IC on board. The communication of the IC is done with the </w:t>
      </w:r>
      <w:r>
        <w:rPr>
          <w:sz w:val="20"/>
          <w:szCs w:val="20"/>
          <w:lang w:val="en-US"/>
        </w:rPr>
        <w:t>SPI bus.</w:t>
      </w:r>
      <w:r w:rsidR="003C7958">
        <w:rPr>
          <w:sz w:val="20"/>
          <w:szCs w:val="20"/>
          <w:lang w:val="en-US"/>
        </w:rPr>
        <w:t xml:space="preserve"> The sensor </w:t>
      </w:r>
      <w:r w:rsidR="00796B55">
        <w:rPr>
          <w:sz w:val="20"/>
          <w:szCs w:val="20"/>
          <w:lang w:val="en-US"/>
        </w:rPr>
        <w:t>is</w:t>
      </w:r>
      <w:r w:rsidR="003C7958">
        <w:rPr>
          <w:sz w:val="20"/>
          <w:szCs w:val="20"/>
          <w:lang w:val="en-US"/>
        </w:rPr>
        <w:t xml:space="preserve"> the</w:t>
      </w:r>
      <w:r w:rsidR="00796B55">
        <w:rPr>
          <w:sz w:val="20"/>
          <w:szCs w:val="20"/>
          <w:lang w:val="en-US"/>
        </w:rPr>
        <w:t xml:space="preserve"> world´s smallest platinum thin-</w:t>
      </w:r>
      <w:r w:rsidR="003C7958">
        <w:rPr>
          <w:sz w:val="20"/>
          <w:szCs w:val="20"/>
          <w:lang w:val="en-US"/>
        </w:rPr>
        <w:t>film temperature sensor</w:t>
      </w:r>
      <w:r w:rsidR="00796B55">
        <w:rPr>
          <w:sz w:val="20"/>
          <w:szCs w:val="20"/>
          <w:lang w:val="en-US"/>
        </w:rPr>
        <w:t xml:space="preserve"> from Innovative Sensor Technology</w:t>
      </w:r>
      <w:r w:rsidR="003C7958">
        <w:rPr>
          <w:sz w:val="20"/>
          <w:szCs w:val="20"/>
          <w:lang w:val="en-US"/>
        </w:rPr>
        <w:t>.</w:t>
      </w:r>
      <w:r w:rsidR="00337F04">
        <w:rPr>
          <w:sz w:val="20"/>
          <w:szCs w:val="20"/>
          <w:lang w:val="en-US"/>
        </w:rPr>
        <w:t xml:space="preserve"> Tolerance class A (0. 15°C) </w:t>
      </w:r>
      <w:r>
        <w:rPr>
          <w:sz w:val="20"/>
          <w:szCs w:val="20"/>
          <w:lang w:val="en-US"/>
        </w:rPr>
        <w:t xml:space="preserve">    </w:t>
      </w:r>
    </w:p>
    <w:p w14:paraId="78A29E70" w14:textId="77777777" w:rsidR="00EF02A6" w:rsidRDefault="00EF02A6" w:rsidP="00796B55">
      <w:pPr>
        <w:jc w:val="center"/>
        <w:rPr>
          <w:b/>
          <w:sz w:val="28"/>
          <w:szCs w:val="28"/>
          <w:lang w:val="en-US"/>
        </w:rPr>
      </w:pPr>
      <w:r w:rsidRPr="00796B55">
        <w:rPr>
          <w:b/>
          <w:sz w:val="28"/>
          <w:szCs w:val="28"/>
          <w:lang w:val="en-US"/>
        </w:rPr>
        <w:t>GPS connection</w:t>
      </w:r>
    </w:p>
    <w:p w14:paraId="11A51BA3" w14:textId="77777777" w:rsidR="00796B55" w:rsidRPr="00796B55" w:rsidRDefault="00C30130" w:rsidP="00796B55">
      <w:pPr>
        <w:rPr>
          <w:sz w:val="20"/>
          <w:szCs w:val="20"/>
          <w:lang w:val="en-US"/>
        </w:rPr>
      </w:pPr>
      <w:r>
        <w:rPr>
          <w:sz w:val="20"/>
          <w:szCs w:val="20"/>
          <w:lang w:val="en-US"/>
        </w:rPr>
        <w:t>The</w:t>
      </w:r>
      <w:r w:rsidR="00796B55">
        <w:rPr>
          <w:sz w:val="20"/>
          <w:szCs w:val="20"/>
          <w:lang w:val="en-US"/>
        </w:rPr>
        <w:t xml:space="preserve"> GSP sensor can be connected to P1</w:t>
      </w:r>
      <w:r>
        <w:rPr>
          <w:sz w:val="20"/>
          <w:szCs w:val="20"/>
          <w:lang w:val="en-US"/>
        </w:rPr>
        <w:t>,</w:t>
      </w:r>
      <w:r w:rsidR="00796B55">
        <w:rPr>
          <w:sz w:val="20"/>
          <w:szCs w:val="20"/>
          <w:lang w:val="en-US"/>
        </w:rPr>
        <w:t xml:space="preserve"> the serial</w:t>
      </w:r>
      <w:r>
        <w:rPr>
          <w:sz w:val="20"/>
          <w:szCs w:val="20"/>
          <w:lang w:val="en-US"/>
        </w:rPr>
        <w:t xml:space="preserve"> bus</w:t>
      </w:r>
      <w:r w:rsidR="00796B55">
        <w:rPr>
          <w:sz w:val="20"/>
          <w:szCs w:val="20"/>
          <w:lang w:val="en-US"/>
        </w:rPr>
        <w:t xml:space="preserve"> connection of the board.</w:t>
      </w:r>
      <w:r>
        <w:rPr>
          <w:sz w:val="20"/>
          <w:szCs w:val="20"/>
          <w:lang w:val="en-US"/>
        </w:rPr>
        <w:t xml:space="preserve"> </w:t>
      </w:r>
      <w:r w:rsidR="00796B55">
        <w:rPr>
          <w:sz w:val="20"/>
          <w:szCs w:val="20"/>
          <w:lang w:val="en-US"/>
        </w:rPr>
        <w:t xml:space="preserve">  </w:t>
      </w:r>
    </w:p>
    <w:p w14:paraId="0621F3E4" w14:textId="77777777" w:rsidR="00EF02A6" w:rsidRPr="00796B55" w:rsidRDefault="00EF02A6" w:rsidP="00796B55">
      <w:pPr>
        <w:jc w:val="center"/>
        <w:rPr>
          <w:b/>
          <w:sz w:val="28"/>
          <w:szCs w:val="28"/>
          <w:lang w:val="en-US"/>
        </w:rPr>
      </w:pPr>
      <w:r w:rsidRPr="00796B55">
        <w:rPr>
          <w:b/>
          <w:sz w:val="28"/>
          <w:szCs w:val="28"/>
          <w:lang w:val="en-US"/>
        </w:rPr>
        <w:t>Ext. I</w:t>
      </w:r>
      <w:r w:rsidR="00337F04">
        <w:rPr>
          <w:sz w:val="20"/>
          <w:szCs w:val="20"/>
          <w:lang w:val="en-US"/>
        </w:rPr>
        <w:t>²</w:t>
      </w:r>
      <w:r w:rsidRPr="00796B55">
        <w:rPr>
          <w:b/>
          <w:sz w:val="28"/>
          <w:szCs w:val="28"/>
          <w:lang w:val="en-US"/>
        </w:rPr>
        <w:t>C connection.</w:t>
      </w:r>
    </w:p>
    <w:p w14:paraId="5F9623BB" w14:textId="77777777" w:rsidR="00C30130" w:rsidRDefault="00C30130" w:rsidP="00EF02A6">
      <w:pPr>
        <w:rPr>
          <w:sz w:val="20"/>
          <w:szCs w:val="20"/>
          <w:lang w:val="en-US"/>
        </w:rPr>
      </w:pPr>
      <w:r>
        <w:rPr>
          <w:sz w:val="20"/>
          <w:szCs w:val="20"/>
          <w:lang w:val="en-US"/>
        </w:rPr>
        <w:t>Several devices, that communicate with an I</w:t>
      </w:r>
      <w:r w:rsidR="00337F04">
        <w:rPr>
          <w:sz w:val="20"/>
          <w:szCs w:val="20"/>
          <w:lang w:val="en-US"/>
        </w:rPr>
        <w:t>²</w:t>
      </w:r>
      <w:r>
        <w:rPr>
          <w:sz w:val="20"/>
          <w:szCs w:val="20"/>
          <w:lang w:val="en-US"/>
        </w:rPr>
        <w:t>C bus can be connected to P2. P2 is an I</w:t>
      </w:r>
      <w:r w:rsidR="00337F04">
        <w:rPr>
          <w:sz w:val="20"/>
          <w:szCs w:val="20"/>
          <w:lang w:val="en-US"/>
        </w:rPr>
        <w:t>²</w:t>
      </w:r>
      <w:r>
        <w:rPr>
          <w:sz w:val="20"/>
          <w:szCs w:val="20"/>
          <w:lang w:val="en-US"/>
        </w:rPr>
        <w:t xml:space="preserve">C bus connection.  </w:t>
      </w:r>
    </w:p>
    <w:p w14:paraId="1DE595BA" w14:textId="77777777" w:rsidR="00EF02A6" w:rsidRDefault="006E5BCE" w:rsidP="00C30130">
      <w:pPr>
        <w:jc w:val="center"/>
        <w:rPr>
          <w:b/>
          <w:sz w:val="28"/>
          <w:szCs w:val="28"/>
          <w:lang w:val="en-US"/>
        </w:rPr>
      </w:pPr>
      <w:r>
        <w:rPr>
          <w:b/>
          <w:sz w:val="28"/>
          <w:szCs w:val="28"/>
          <w:lang w:val="en-US"/>
        </w:rPr>
        <w:t>E</w:t>
      </w:r>
      <w:r w:rsidR="00EF02A6" w:rsidRPr="00C30130">
        <w:rPr>
          <w:b/>
          <w:sz w:val="28"/>
          <w:szCs w:val="28"/>
          <w:lang w:val="en-US"/>
        </w:rPr>
        <w:t>xt. connection</w:t>
      </w:r>
    </w:p>
    <w:p w14:paraId="0BADBD6A" w14:textId="77777777" w:rsidR="00426310" w:rsidRDefault="006E5BCE" w:rsidP="00EF02A6">
      <w:pPr>
        <w:rPr>
          <w:sz w:val="20"/>
          <w:szCs w:val="20"/>
          <w:lang w:val="en-US"/>
        </w:rPr>
      </w:pPr>
      <w:r>
        <w:rPr>
          <w:sz w:val="20"/>
          <w:szCs w:val="20"/>
          <w:lang w:val="en-US"/>
        </w:rPr>
        <w:t>There are three analog connection</w:t>
      </w:r>
      <w:r w:rsidR="00426310">
        <w:rPr>
          <w:sz w:val="20"/>
          <w:szCs w:val="20"/>
          <w:lang w:val="en-US"/>
        </w:rPr>
        <w:t xml:space="preserve"> (P3, P4 and P5)</w:t>
      </w:r>
      <w:r>
        <w:rPr>
          <w:sz w:val="20"/>
          <w:szCs w:val="20"/>
          <w:lang w:val="en-US"/>
        </w:rPr>
        <w:t xml:space="preserve"> on the board, they can be used as analog input or output.</w:t>
      </w:r>
      <w:r w:rsidR="00426310">
        <w:rPr>
          <w:sz w:val="20"/>
          <w:szCs w:val="20"/>
          <w:lang w:val="en-US"/>
        </w:rPr>
        <w:t xml:space="preserve"> 10 bit resolution.</w:t>
      </w:r>
    </w:p>
    <w:p w14:paraId="234851DE" w14:textId="77777777" w:rsidR="00EF02A6" w:rsidRDefault="00426310" w:rsidP="00EF02A6">
      <w:pPr>
        <w:rPr>
          <w:sz w:val="20"/>
          <w:szCs w:val="20"/>
          <w:lang w:val="en-US"/>
        </w:rPr>
      </w:pPr>
      <w:r>
        <w:rPr>
          <w:sz w:val="20"/>
          <w:szCs w:val="20"/>
          <w:lang w:val="en-US"/>
        </w:rPr>
        <w:t>On the board are also three d</w:t>
      </w:r>
      <w:r w:rsidRPr="00EF02A6">
        <w:rPr>
          <w:sz w:val="20"/>
          <w:szCs w:val="20"/>
          <w:lang w:val="en-US"/>
        </w:rPr>
        <w:t>igital</w:t>
      </w:r>
      <w:r w:rsidR="00EF02A6" w:rsidRPr="00EF02A6">
        <w:rPr>
          <w:sz w:val="20"/>
          <w:szCs w:val="20"/>
          <w:lang w:val="en-US"/>
        </w:rPr>
        <w:t xml:space="preserve"> i/o connection</w:t>
      </w:r>
      <w:r>
        <w:rPr>
          <w:sz w:val="20"/>
          <w:szCs w:val="20"/>
          <w:lang w:val="en-US"/>
        </w:rPr>
        <w:t xml:space="preserve"> (P1). These pins can be used for extra connections on the SPI bus, active the automatic value with one external interrupt or input ready sensor.</w:t>
      </w:r>
      <w:r w:rsidR="00EF02A6" w:rsidRPr="00EF02A6">
        <w:rPr>
          <w:sz w:val="20"/>
          <w:szCs w:val="20"/>
          <w:lang w:val="en-US"/>
        </w:rPr>
        <w:t xml:space="preserve"> </w:t>
      </w:r>
    </w:p>
    <w:p w14:paraId="28797AA1" w14:textId="77777777" w:rsidR="004D1F46" w:rsidRPr="00EF02A6" w:rsidRDefault="004D1F46" w:rsidP="00EF02A6">
      <w:pPr>
        <w:rPr>
          <w:sz w:val="20"/>
          <w:szCs w:val="20"/>
          <w:lang w:val="en-US"/>
        </w:rPr>
      </w:pPr>
      <w:r>
        <w:rPr>
          <w:sz w:val="20"/>
          <w:szCs w:val="20"/>
          <w:lang w:val="en-US"/>
        </w:rPr>
        <w:t xml:space="preserve">SW-Push is space for a push button, this can be used for example to activate the data logger. </w:t>
      </w:r>
    </w:p>
    <w:p w14:paraId="5762492E" w14:textId="77777777" w:rsidR="000C7105" w:rsidRDefault="000C7105">
      <w:pPr>
        <w:rPr>
          <w:sz w:val="20"/>
          <w:szCs w:val="20"/>
          <w:lang w:val="en-US"/>
        </w:rPr>
      </w:pPr>
      <w:r>
        <w:rPr>
          <w:sz w:val="20"/>
          <w:szCs w:val="20"/>
          <w:lang w:val="en-US"/>
        </w:rPr>
        <w:br w:type="page"/>
      </w:r>
    </w:p>
    <w:p w14:paraId="709E499E" w14:textId="77777777" w:rsidR="0082324A" w:rsidRPr="004D1F46" w:rsidRDefault="00EF02A6" w:rsidP="000C7105">
      <w:pPr>
        <w:jc w:val="center"/>
        <w:rPr>
          <w:b/>
          <w:sz w:val="28"/>
          <w:szCs w:val="28"/>
          <w:lang w:val="en-US"/>
        </w:rPr>
      </w:pPr>
      <w:r w:rsidRPr="004D1F46">
        <w:rPr>
          <w:b/>
          <w:sz w:val="28"/>
          <w:szCs w:val="28"/>
          <w:lang w:val="en-US"/>
        </w:rPr>
        <w:lastRenderedPageBreak/>
        <w:t>Automatic value</w:t>
      </w:r>
    </w:p>
    <w:p w14:paraId="53B4754A" w14:textId="77777777" w:rsidR="00586503" w:rsidRDefault="000C7105" w:rsidP="00586503">
      <w:pPr>
        <w:keepNext/>
        <w:jc w:val="center"/>
        <w:rPr>
          <w:ins w:id="56" w:author="user" w:date="2015-03-19T14:00:00Z"/>
        </w:rPr>
        <w:pPrChange w:id="57" w:author="user" w:date="2015-03-19T14:00:00Z">
          <w:pPr>
            <w:jc w:val="center"/>
          </w:pPr>
        </w:pPrChange>
      </w:pPr>
      <w:r>
        <w:rPr>
          <w:noProof/>
          <w:sz w:val="20"/>
          <w:szCs w:val="20"/>
          <w:lang w:eastAsia="nl-NL"/>
        </w:rPr>
        <w:drawing>
          <wp:inline distT="0" distB="0" distL="0" distR="0" wp14:anchorId="277ACCA7" wp14:editId="2D09EFEC">
            <wp:extent cx="2013395" cy="1132840"/>
            <wp:effectExtent l="0" t="0" r="6350" b="0"/>
            <wp:docPr id="1" name="Picture 1" descr="C:\Users\user\Pictures\2015\datalogger\DSC_0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2015\datalogger\DSC_016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3721" cy="1133023"/>
                    </a:xfrm>
                    <a:prstGeom prst="rect">
                      <a:avLst/>
                    </a:prstGeom>
                    <a:noFill/>
                    <a:ln>
                      <a:noFill/>
                    </a:ln>
                  </pic:spPr>
                </pic:pic>
              </a:graphicData>
            </a:graphic>
          </wp:inline>
        </w:drawing>
      </w:r>
    </w:p>
    <w:p w14:paraId="4D04752B" w14:textId="04B6AB0C" w:rsidR="00586503" w:rsidRPr="00586503" w:rsidRDefault="00586503" w:rsidP="00586503">
      <w:pPr>
        <w:pStyle w:val="Caption"/>
        <w:jc w:val="center"/>
        <w:rPr>
          <w:ins w:id="58" w:author="user" w:date="2015-03-19T14:00:00Z"/>
          <w:b w:val="0"/>
          <w:i/>
          <w:rPrChange w:id="59" w:author="user" w:date="2015-03-19T14:01:00Z">
            <w:rPr>
              <w:ins w:id="60" w:author="user" w:date="2015-03-19T14:00:00Z"/>
            </w:rPr>
          </w:rPrChange>
        </w:rPr>
        <w:pPrChange w:id="61" w:author="user" w:date="2015-03-19T14:00:00Z">
          <w:pPr>
            <w:pStyle w:val="Caption"/>
          </w:pPr>
        </w:pPrChange>
      </w:pPr>
      <w:ins w:id="62" w:author="user" w:date="2015-03-19T14:00:00Z">
        <w:r w:rsidRPr="00586503">
          <w:rPr>
            <w:b w:val="0"/>
            <w:i/>
            <w:rPrChange w:id="63" w:author="user" w:date="2015-03-19T14:01:00Z">
              <w:rPr/>
            </w:rPrChange>
          </w:rPr>
          <w:t xml:space="preserve">Figuur </w:t>
        </w:r>
        <w:r w:rsidRPr="00586503">
          <w:rPr>
            <w:b w:val="0"/>
            <w:i/>
            <w:rPrChange w:id="64" w:author="user" w:date="2015-03-19T14:01:00Z">
              <w:rPr/>
            </w:rPrChange>
          </w:rPr>
          <w:fldChar w:fldCharType="begin"/>
        </w:r>
        <w:r w:rsidRPr="00586503">
          <w:rPr>
            <w:b w:val="0"/>
            <w:i/>
            <w:rPrChange w:id="65" w:author="user" w:date="2015-03-19T14:01:00Z">
              <w:rPr/>
            </w:rPrChange>
          </w:rPr>
          <w:instrText xml:space="preserve"> SEQ Figuur \* ARABIC </w:instrText>
        </w:r>
      </w:ins>
      <w:r w:rsidRPr="00586503">
        <w:rPr>
          <w:b w:val="0"/>
          <w:i/>
          <w:rPrChange w:id="66" w:author="user" w:date="2015-03-19T14:01:00Z">
            <w:rPr/>
          </w:rPrChange>
        </w:rPr>
        <w:fldChar w:fldCharType="separate"/>
      </w:r>
      <w:ins w:id="67" w:author="user" w:date="2015-03-19T14:03:00Z">
        <w:r>
          <w:rPr>
            <w:b w:val="0"/>
            <w:i/>
            <w:noProof/>
          </w:rPr>
          <w:t>4</w:t>
        </w:r>
      </w:ins>
      <w:ins w:id="68" w:author="user" w:date="2015-03-19T14:00:00Z">
        <w:r w:rsidRPr="00586503">
          <w:rPr>
            <w:b w:val="0"/>
            <w:i/>
            <w:rPrChange w:id="69" w:author="user" w:date="2015-03-19T14:01:00Z">
              <w:rPr/>
            </w:rPrChange>
          </w:rPr>
          <w:fldChar w:fldCharType="end"/>
        </w:r>
        <w:r w:rsidRPr="00586503">
          <w:rPr>
            <w:b w:val="0"/>
            <w:i/>
            <w:rPrChange w:id="70" w:author="user" w:date="2015-03-19T14:01:00Z">
              <w:rPr/>
            </w:rPrChange>
          </w:rPr>
          <w:t xml:space="preserve"> Open </w:t>
        </w:r>
        <w:proofErr w:type="spellStart"/>
        <w:r w:rsidRPr="00586503">
          <w:rPr>
            <w:b w:val="0"/>
            <w:i/>
            <w:rPrChange w:id="71" w:author="user" w:date="2015-03-19T14:01:00Z">
              <w:rPr/>
            </w:rPrChange>
          </w:rPr>
          <w:t>value</w:t>
        </w:r>
        <w:proofErr w:type="spellEnd"/>
      </w:ins>
    </w:p>
    <w:p w14:paraId="2D84EAD5" w14:textId="77777777" w:rsidR="00586503" w:rsidRDefault="000C7105" w:rsidP="00586503">
      <w:pPr>
        <w:keepNext/>
        <w:jc w:val="center"/>
        <w:rPr>
          <w:ins w:id="72" w:author="user" w:date="2015-03-19T14:02:00Z"/>
        </w:rPr>
        <w:pPrChange w:id="73" w:author="user" w:date="2015-03-19T14:02:00Z">
          <w:pPr>
            <w:jc w:val="center"/>
          </w:pPr>
        </w:pPrChange>
      </w:pPr>
      <w:r>
        <w:rPr>
          <w:noProof/>
          <w:sz w:val="20"/>
          <w:szCs w:val="20"/>
          <w:lang w:eastAsia="nl-NL"/>
        </w:rPr>
        <w:drawing>
          <wp:inline distT="0" distB="0" distL="0" distR="0" wp14:anchorId="7145EE9F" wp14:editId="22E04B51">
            <wp:extent cx="2001520" cy="1132840"/>
            <wp:effectExtent l="0" t="0" r="0" b="0"/>
            <wp:docPr id="2" name="Picture 2" descr="C:\Users\user\Pictures\2015\datalogger\DSC_0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2015\datalogger\DSC_016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1962" cy="1133090"/>
                    </a:xfrm>
                    <a:prstGeom prst="rect">
                      <a:avLst/>
                    </a:prstGeom>
                    <a:noFill/>
                    <a:ln>
                      <a:noFill/>
                    </a:ln>
                  </pic:spPr>
                </pic:pic>
              </a:graphicData>
            </a:graphic>
          </wp:inline>
        </w:drawing>
      </w:r>
    </w:p>
    <w:p w14:paraId="5F31B515" w14:textId="24AE559C" w:rsidR="00586503" w:rsidRPr="00586503" w:rsidRDefault="00586503" w:rsidP="00586503">
      <w:pPr>
        <w:pStyle w:val="Caption"/>
        <w:jc w:val="center"/>
        <w:rPr>
          <w:ins w:id="74" w:author="user" w:date="2015-03-19T14:02:00Z"/>
          <w:b w:val="0"/>
          <w:i/>
          <w:rPrChange w:id="75" w:author="user" w:date="2015-03-19T14:02:00Z">
            <w:rPr>
              <w:ins w:id="76" w:author="user" w:date="2015-03-19T14:02:00Z"/>
            </w:rPr>
          </w:rPrChange>
        </w:rPr>
        <w:pPrChange w:id="77" w:author="user" w:date="2015-03-19T14:02:00Z">
          <w:pPr>
            <w:pStyle w:val="Caption"/>
          </w:pPr>
        </w:pPrChange>
      </w:pPr>
      <w:ins w:id="78" w:author="user" w:date="2015-03-19T14:02:00Z">
        <w:r w:rsidRPr="00586503">
          <w:rPr>
            <w:b w:val="0"/>
            <w:i/>
            <w:rPrChange w:id="79" w:author="user" w:date="2015-03-19T14:02:00Z">
              <w:rPr/>
            </w:rPrChange>
          </w:rPr>
          <w:t xml:space="preserve">Figuur </w:t>
        </w:r>
        <w:r w:rsidRPr="00586503">
          <w:rPr>
            <w:b w:val="0"/>
            <w:i/>
            <w:rPrChange w:id="80" w:author="user" w:date="2015-03-19T14:02:00Z">
              <w:rPr/>
            </w:rPrChange>
          </w:rPr>
          <w:fldChar w:fldCharType="begin"/>
        </w:r>
        <w:r w:rsidRPr="00586503">
          <w:rPr>
            <w:b w:val="0"/>
            <w:i/>
            <w:rPrChange w:id="81" w:author="user" w:date="2015-03-19T14:02:00Z">
              <w:rPr/>
            </w:rPrChange>
          </w:rPr>
          <w:instrText xml:space="preserve"> SEQ Figuur \* ARABIC </w:instrText>
        </w:r>
      </w:ins>
      <w:r w:rsidRPr="00586503">
        <w:rPr>
          <w:b w:val="0"/>
          <w:i/>
          <w:rPrChange w:id="82" w:author="user" w:date="2015-03-19T14:02:00Z">
            <w:rPr/>
          </w:rPrChange>
        </w:rPr>
        <w:fldChar w:fldCharType="separate"/>
      </w:r>
      <w:ins w:id="83" w:author="user" w:date="2015-03-19T14:03:00Z">
        <w:r>
          <w:rPr>
            <w:b w:val="0"/>
            <w:i/>
            <w:noProof/>
          </w:rPr>
          <w:t>5</w:t>
        </w:r>
      </w:ins>
      <w:ins w:id="84" w:author="user" w:date="2015-03-19T14:02:00Z">
        <w:r w:rsidRPr="00586503">
          <w:rPr>
            <w:b w:val="0"/>
            <w:i/>
            <w:rPrChange w:id="85" w:author="user" w:date="2015-03-19T14:02:00Z">
              <w:rPr/>
            </w:rPrChange>
          </w:rPr>
          <w:fldChar w:fldCharType="end"/>
        </w:r>
        <w:r w:rsidRPr="00586503">
          <w:rPr>
            <w:b w:val="0"/>
            <w:i/>
            <w:rPrChange w:id="86" w:author="user" w:date="2015-03-19T14:02:00Z">
              <w:rPr/>
            </w:rPrChange>
          </w:rPr>
          <w:t xml:space="preserve"> </w:t>
        </w:r>
        <w:proofErr w:type="spellStart"/>
        <w:r w:rsidRPr="00586503">
          <w:rPr>
            <w:b w:val="0"/>
            <w:i/>
            <w:rPrChange w:id="87" w:author="user" w:date="2015-03-19T14:02:00Z">
              <w:rPr/>
            </w:rPrChange>
          </w:rPr>
          <w:t>Valve</w:t>
        </w:r>
        <w:proofErr w:type="spellEnd"/>
        <w:r w:rsidRPr="00586503">
          <w:rPr>
            <w:b w:val="0"/>
            <w:i/>
            <w:rPrChange w:id="88" w:author="user" w:date="2015-03-19T14:02:00Z">
              <w:rPr/>
            </w:rPrChange>
          </w:rPr>
          <w:t xml:space="preserve">: </w:t>
        </w:r>
        <w:proofErr w:type="spellStart"/>
        <w:r w:rsidRPr="00586503">
          <w:rPr>
            <w:b w:val="0"/>
            <w:i/>
            <w:rPrChange w:id="89" w:author="user" w:date="2015-03-19T14:02:00Z">
              <w:rPr/>
            </w:rPrChange>
          </w:rPr>
          <w:t>closed</w:t>
        </w:r>
        <w:proofErr w:type="spellEnd"/>
      </w:ins>
    </w:p>
    <w:p w14:paraId="627EE7AA" w14:textId="77777777" w:rsidR="00586503" w:rsidRDefault="000C7105" w:rsidP="00586503">
      <w:pPr>
        <w:keepNext/>
        <w:jc w:val="center"/>
        <w:rPr>
          <w:ins w:id="90" w:author="user" w:date="2015-03-19T14:02:00Z"/>
        </w:rPr>
        <w:pPrChange w:id="91" w:author="user" w:date="2015-03-19T14:02:00Z">
          <w:pPr>
            <w:jc w:val="center"/>
          </w:pPr>
        </w:pPrChange>
      </w:pPr>
      <w:r>
        <w:rPr>
          <w:noProof/>
          <w:sz w:val="20"/>
          <w:szCs w:val="20"/>
          <w:lang w:eastAsia="nl-NL"/>
        </w:rPr>
        <w:drawing>
          <wp:inline distT="0" distB="0" distL="0" distR="0" wp14:anchorId="11B61827" wp14:editId="11C94CB7">
            <wp:extent cx="2013395" cy="1127760"/>
            <wp:effectExtent l="0" t="0" r="6350" b="0"/>
            <wp:docPr id="3" name="Picture 3" descr="C:\Users\user\Pictures\2015\datalogger\DSC_0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2015\datalogger\DSC_016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7205" cy="1129894"/>
                    </a:xfrm>
                    <a:prstGeom prst="rect">
                      <a:avLst/>
                    </a:prstGeom>
                    <a:noFill/>
                    <a:ln>
                      <a:noFill/>
                    </a:ln>
                  </pic:spPr>
                </pic:pic>
              </a:graphicData>
            </a:graphic>
          </wp:inline>
        </w:drawing>
      </w:r>
    </w:p>
    <w:p w14:paraId="398A4CAF" w14:textId="289B8480" w:rsidR="00586503" w:rsidRPr="00586503" w:rsidRDefault="00586503" w:rsidP="00586503">
      <w:pPr>
        <w:pStyle w:val="Caption"/>
        <w:jc w:val="center"/>
        <w:rPr>
          <w:ins w:id="92" w:author="user" w:date="2015-03-19T14:02:00Z"/>
          <w:b w:val="0"/>
          <w:i/>
          <w:rPrChange w:id="93" w:author="user" w:date="2015-03-19T14:03:00Z">
            <w:rPr>
              <w:ins w:id="94" w:author="user" w:date="2015-03-19T14:02:00Z"/>
            </w:rPr>
          </w:rPrChange>
        </w:rPr>
        <w:pPrChange w:id="95" w:author="user" w:date="2015-03-19T14:02:00Z">
          <w:pPr>
            <w:pStyle w:val="Caption"/>
          </w:pPr>
        </w:pPrChange>
      </w:pPr>
      <w:ins w:id="96" w:author="user" w:date="2015-03-19T14:02:00Z">
        <w:r w:rsidRPr="00586503">
          <w:rPr>
            <w:b w:val="0"/>
            <w:i/>
            <w:rPrChange w:id="97" w:author="user" w:date="2015-03-19T14:03:00Z">
              <w:rPr/>
            </w:rPrChange>
          </w:rPr>
          <w:t xml:space="preserve">Figuur </w:t>
        </w:r>
        <w:r w:rsidRPr="00586503">
          <w:rPr>
            <w:b w:val="0"/>
            <w:i/>
            <w:rPrChange w:id="98" w:author="user" w:date="2015-03-19T14:03:00Z">
              <w:rPr/>
            </w:rPrChange>
          </w:rPr>
          <w:fldChar w:fldCharType="begin"/>
        </w:r>
        <w:r w:rsidRPr="00586503">
          <w:rPr>
            <w:b w:val="0"/>
            <w:i/>
            <w:rPrChange w:id="99" w:author="user" w:date="2015-03-19T14:03:00Z">
              <w:rPr/>
            </w:rPrChange>
          </w:rPr>
          <w:instrText xml:space="preserve"> SEQ Figuur \* ARABIC </w:instrText>
        </w:r>
      </w:ins>
      <w:r w:rsidRPr="00586503">
        <w:rPr>
          <w:b w:val="0"/>
          <w:i/>
          <w:rPrChange w:id="100" w:author="user" w:date="2015-03-19T14:03:00Z">
            <w:rPr/>
          </w:rPrChange>
        </w:rPr>
        <w:fldChar w:fldCharType="separate"/>
      </w:r>
      <w:ins w:id="101" w:author="user" w:date="2015-03-19T14:03:00Z">
        <w:r>
          <w:rPr>
            <w:b w:val="0"/>
            <w:i/>
            <w:noProof/>
          </w:rPr>
          <w:t>6</w:t>
        </w:r>
      </w:ins>
      <w:ins w:id="102" w:author="user" w:date="2015-03-19T14:02:00Z">
        <w:r w:rsidRPr="00586503">
          <w:rPr>
            <w:b w:val="0"/>
            <w:i/>
            <w:rPrChange w:id="103" w:author="user" w:date="2015-03-19T14:03:00Z">
              <w:rPr/>
            </w:rPrChange>
          </w:rPr>
          <w:fldChar w:fldCharType="end"/>
        </w:r>
        <w:r w:rsidRPr="00586503">
          <w:rPr>
            <w:b w:val="0"/>
            <w:i/>
            <w:rPrChange w:id="104" w:author="user" w:date="2015-03-19T14:03:00Z">
              <w:rPr/>
            </w:rPrChange>
          </w:rPr>
          <w:t xml:space="preserve"> </w:t>
        </w:r>
        <w:proofErr w:type="spellStart"/>
        <w:r w:rsidRPr="00586503">
          <w:rPr>
            <w:b w:val="0"/>
            <w:i/>
            <w:rPrChange w:id="105" w:author="user" w:date="2015-03-19T14:03:00Z">
              <w:rPr/>
            </w:rPrChange>
          </w:rPr>
          <w:t>Valve</w:t>
        </w:r>
        <w:proofErr w:type="spellEnd"/>
        <w:r w:rsidRPr="00586503">
          <w:rPr>
            <w:b w:val="0"/>
            <w:i/>
            <w:rPrChange w:id="106" w:author="user" w:date="2015-03-19T14:03:00Z">
              <w:rPr/>
            </w:rPrChange>
          </w:rPr>
          <w:t>: open</w:t>
        </w:r>
      </w:ins>
    </w:p>
    <w:p w14:paraId="1E5021DB" w14:textId="77777777" w:rsidR="00586503" w:rsidRDefault="005222D4" w:rsidP="00586503">
      <w:pPr>
        <w:keepNext/>
        <w:jc w:val="center"/>
        <w:rPr>
          <w:ins w:id="107" w:author="user" w:date="2015-03-19T14:03:00Z"/>
        </w:rPr>
        <w:pPrChange w:id="108" w:author="user" w:date="2015-03-19T14:03:00Z">
          <w:pPr>
            <w:jc w:val="center"/>
          </w:pPr>
        </w:pPrChange>
      </w:pPr>
      <w:r>
        <w:rPr>
          <w:noProof/>
          <w:sz w:val="20"/>
          <w:szCs w:val="20"/>
          <w:lang w:eastAsia="nl-NL"/>
        </w:rPr>
        <w:drawing>
          <wp:inline distT="0" distB="0" distL="0" distR="0" wp14:anchorId="7290B2F6" wp14:editId="342E8732">
            <wp:extent cx="1986280" cy="1116735"/>
            <wp:effectExtent l="0" t="0" r="0" b="7620"/>
            <wp:docPr id="12" name="Picture 12" descr="C:\Users\user\Pictures\2015\datalogger\DSC_016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Pictures\2015\datalogger\DSC_0168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7196" cy="1117250"/>
                    </a:xfrm>
                    <a:prstGeom prst="rect">
                      <a:avLst/>
                    </a:prstGeom>
                    <a:noFill/>
                    <a:ln>
                      <a:noFill/>
                    </a:ln>
                  </pic:spPr>
                </pic:pic>
              </a:graphicData>
            </a:graphic>
          </wp:inline>
        </w:drawing>
      </w:r>
    </w:p>
    <w:p w14:paraId="037B1F6C" w14:textId="170CF9AB" w:rsidR="000C7105" w:rsidRPr="00586503" w:rsidRDefault="00586503" w:rsidP="00586503">
      <w:pPr>
        <w:pStyle w:val="Caption"/>
        <w:jc w:val="center"/>
        <w:rPr>
          <w:b w:val="0"/>
          <w:i/>
          <w:sz w:val="20"/>
          <w:szCs w:val="20"/>
          <w:lang w:val="en-US"/>
          <w:rPrChange w:id="109" w:author="user" w:date="2015-03-19T14:03:00Z">
            <w:rPr>
              <w:sz w:val="20"/>
              <w:szCs w:val="20"/>
              <w:lang w:val="en-US"/>
            </w:rPr>
          </w:rPrChange>
        </w:rPr>
        <w:pPrChange w:id="110" w:author="user" w:date="2015-03-19T14:03:00Z">
          <w:pPr>
            <w:jc w:val="center"/>
          </w:pPr>
        </w:pPrChange>
      </w:pPr>
      <w:proofErr w:type="spellStart"/>
      <w:ins w:id="111" w:author="user" w:date="2015-03-19T14:03:00Z">
        <w:r w:rsidRPr="0045677E">
          <w:rPr>
            <w:b w:val="0"/>
            <w:i/>
            <w:lang w:val="en-US"/>
            <w:rPrChange w:id="112" w:author="user" w:date="2015-03-19T14:04:00Z">
              <w:rPr/>
            </w:rPrChange>
          </w:rPr>
          <w:t>Figuur</w:t>
        </w:r>
        <w:proofErr w:type="spellEnd"/>
        <w:r w:rsidRPr="0045677E">
          <w:rPr>
            <w:b w:val="0"/>
            <w:i/>
            <w:lang w:val="en-US"/>
            <w:rPrChange w:id="113" w:author="user" w:date="2015-03-19T14:04:00Z">
              <w:rPr/>
            </w:rPrChange>
          </w:rPr>
          <w:t xml:space="preserve"> </w:t>
        </w:r>
        <w:r w:rsidRPr="00586503">
          <w:rPr>
            <w:b w:val="0"/>
            <w:i/>
            <w:rPrChange w:id="114" w:author="user" w:date="2015-03-19T14:03:00Z">
              <w:rPr/>
            </w:rPrChange>
          </w:rPr>
          <w:fldChar w:fldCharType="begin"/>
        </w:r>
        <w:r w:rsidRPr="0045677E">
          <w:rPr>
            <w:b w:val="0"/>
            <w:i/>
            <w:lang w:val="en-US"/>
            <w:rPrChange w:id="115" w:author="user" w:date="2015-03-19T14:04:00Z">
              <w:rPr/>
            </w:rPrChange>
          </w:rPr>
          <w:instrText xml:space="preserve"> SEQ Figuur \* ARABIC </w:instrText>
        </w:r>
      </w:ins>
      <w:r w:rsidRPr="00586503">
        <w:rPr>
          <w:b w:val="0"/>
          <w:i/>
          <w:rPrChange w:id="116" w:author="user" w:date="2015-03-19T14:03:00Z">
            <w:rPr/>
          </w:rPrChange>
        </w:rPr>
        <w:fldChar w:fldCharType="separate"/>
      </w:r>
      <w:ins w:id="117" w:author="user" w:date="2015-03-19T14:03:00Z">
        <w:r w:rsidRPr="0045677E">
          <w:rPr>
            <w:b w:val="0"/>
            <w:i/>
            <w:noProof/>
            <w:lang w:val="en-US"/>
            <w:rPrChange w:id="118" w:author="user" w:date="2015-03-19T14:04:00Z">
              <w:rPr>
                <w:noProof/>
              </w:rPr>
            </w:rPrChange>
          </w:rPr>
          <w:t>7</w:t>
        </w:r>
        <w:r w:rsidRPr="00586503">
          <w:rPr>
            <w:b w:val="0"/>
            <w:i/>
            <w:rPrChange w:id="119" w:author="user" w:date="2015-03-19T14:03:00Z">
              <w:rPr/>
            </w:rPrChange>
          </w:rPr>
          <w:fldChar w:fldCharType="end"/>
        </w:r>
        <w:r w:rsidRPr="0045677E">
          <w:rPr>
            <w:b w:val="0"/>
            <w:i/>
            <w:lang w:val="en-US"/>
            <w:rPrChange w:id="120" w:author="user" w:date="2015-03-19T14:04:00Z">
              <w:rPr/>
            </w:rPrChange>
          </w:rPr>
          <w:t xml:space="preserve"> PCB of the automatic valve</w:t>
        </w:r>
      </w:ins>
    </w:p>
    <w:p w14:paraId="257130CD" w14:textId="188FE267" w:rsidR="002D4260" w:rsidRDefault="002D4260" w:rsidP="002D4260">
      <w:pPr>
        <w:rPr>
          <w:sz w:val="20"/>
          <w:szCs w:val="20"/>
          <w:lang w:val="en-US"/>
        </w:rPr>
      </w:pPr>
      <w:r>
        <w:rPr>
          <w:sz w:val="20"/>
          <w:szCs w:val="20"/>
          <w:lang w:val="en-US"/>
        </w:rPr>
        <w:t>The board for the automatic value is based on a 9 Volt battery and a digital input.</w:t>
      </w:r>
      <w:ins w:id="121" w:author="user" w:date="2015-03-19T09:44:00Z">
        <w:r w:rsidR="002F6D14">
          <w:rPr>
            <w:sz w:val="20"/>
            <w:szCs w:val="20"/>
            <w:lang w:val="en-US"/>
          </w:rPr>
          <w:t xml:space="preserve"> The </w:t>
        </w:r>
        <w:r w:rsidR="00CF2D4F">
          <w:rPr>
            <w:sz w:val="20"/>
            <w:szCs w:val="20"/>
            <w:lang w:val="en-US"/>
          </w:rPr>
          <w:t>automatic value used a</w:t>
        </w:r>
      </w:ins>
      <w:ins w:id="122" w:author="user" w:date="2015-03-19T09:47:00Z">
        <w:r w:rsidR="00CF2D4F">
          <w:rPr>
            <w:sz w:val="20"/>
            <w:szCs w:val="20"/>
            <w:lang w:val="en-US"/>
          </w:rPr>
          <w:t>bout</w:t>
        </w:r>
      </w:ins>
      <w:ins w:id="123" w:author="user" w:date="2015-03-19T09:46:00Z">
        <w:r w:rsidR="00CF2D4F">
          <w:rPr>
            <w:sz w:val="20"/>
            <w:szCs w:val="20"/>
            <w:lang w:val="en-US"/>
          </w:rPr>
          <w:t xml:space="preserve"> </w:t>
        </w:r>
      </w:ins>
      <w:ins w:id="124" w:author="user" w:date="2015-03-19T09:47:00Z">
        <w:r w:rsidR="00CF2D4F">
          <w:rPr>
            <w:sz w:val="20"/>
            <w:szCs w:val="20"/>
            <w:lang w:val="en-US"/>
          </w:rPr>
          <w:t xml:space="preserve">1A for a few </w:t>
        </w:r>
      </w:ins>
      <w:ins w:id="125" w:author="user" w:date="2015-03-19T09:48:00Z">
        <w:r w:rsidR="00CF2D4F">
          <w:rPr>
            <w:sz w:val="20"/>
            <w:szCs w:val="20"/>
            <w:lang w:val="en-US"/>
          </w:rPr>
          <w:t xml:space="preserve">seconds, depending of the thickness of the </w:t>
        </w:r>
      </w:ins>
      <w:ins w:id="126" w:author="user" w:date="2015-03-19T09:54:00Z">
        <w:r w:rsidR="00453B96">
          <w:rPr>
            <w:sz w:val="20"/>
            <w:szCs w:val="20"/>
            <w:lang w:val="en-US"/>
          </w:rPr>
          <w:t>cable tie</w:t>
        </w:r>
      </w:ins>
      <w:ins w:id="127" w:author="user" w:date="2015-03-19T09:45:00Z">
        <w:r w:rsidR="00CF2D4F">
          <w:rPr>
            <w:sz w:val="20"/>
            <w:szCs w:val="20"/>
            <w:lang w:val="en-US"/>
          </w:rPr>
          <w:t>.</w:t>
        </w:r>
      </w:ins>
      <w:r>
        <w:rPr>
          <w:sz w:val="20"/>
          <w:szCs w:val="20"/>
          <w:lang w:val="en-US"/>
        </w:rPr>
        <w:t xml:space="preserve"> </w:t>
      </w:r>
    </w:p>
    <w:p w14:paraId="0269F5A7" w14:textId="77777777" w:rsidR="002D4260" w:rsidRDefault="002D4260" w:rsidP="002D4260">
      <w:pPr>
        <w:rPr>
          <w:sz w:val="20"/>
          <w:szCs w:val="20"/>
          <w:lang w:val="en-US"/>
        </w:rPr>
      </w:pPr>
    </w:p>
    <w:sectPr w:rsidR="002D4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39D0"/>
    <w:multiLevelType w:val="hybridMultilevel"/>
    <w:tmpl w:val="261EC6D6"/>
    <w:lvl w:ilvl="0" w:tplc="2E7C8F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B6C2F64"/>
    <w:multiLevelType w:val="hybridMultilevel"/>
    <w:tmpl w:val="8A22E3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F646733"/>
    <w:multiLevelType w:val="hybridMultilevel"/>
    <w:tmpl w:val="C54CA0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24B4EC0"/>
    <w:multiLevelType w:val="hybridMultilevel"/>
    <w:tmpl w:val="916AF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06F7C"/>
    <w:multiLevelType w:val="hybridMultilevel"/>
    <w:tmpl w:val="0016B382"/>
    <w:lvl w:ilvl="0" w:tplc="4A1EC0A4">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nsid w:val="3BCD6011"/>
    <w:multiLevelType w:val="hybridMultilevel"/>
    <w:tmpl w:val="C54CA0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0682700"/>
    <w:multiLevelType w:val="hybridMultilevel"/>
    <w:tmpl w:val="4D4840B0"/>
    <w:lvl w:ilvl="0" w:tplc="818E947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CF9127F"/>
    <w:multiLevelType w:val="hybridMultilevel"/>
    <w:tmpl w:val="DB18D4A4"/>
    <w:lvl w:ilvl="0" w:tplc="520E4C9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D973865"/>
    <w:multiLevelType w:val="hybridMultilevel"/>
    <w:tmpl w:val="6BD445F6"/>
    <w:lvl w:ilvl="0" w:tplc="84008E3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7"/>
  </w:num>
  <w:num w:numId="5">
    <w:abstractNumId w:val="4"/>
  </w:num>
  <w:num w:numId="6">
    <w:abstractNumId w:val="6"/>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proofState w:spelling="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B2B"/>
    <w:rsid w:val="00053BC5"/>
    <w:rsid w:val="00090B15"/>
    <w:rsid w:val="000B37D3"/>
    <w:rsid w:val="000C7105"/>
    <w:rsid w:val="000D4C13"/>
    <w:rsid w:val="000F65B5"/>
    <w:rsid w:val="001A1B83"/>
    <w:rsid w:val="001E23AA"/>
    <w:rsid w:val="00291DBE"/>
    <w:rsid w:val="002A6C87"/>
    <w:rsid w:val="002D4260"/>
    <w:rsid w:val="002F6D14"/>
    <w:rsid w:val="00337F04"/>
    <w:rsid w:val="00391343"/>
    <w:rsid w:val="003C7958"/>
    <w:rsid w:val="003D1958"/>
    <w:rsid w:val="00421217"/>
    <w:rsid w:val="00426310"/>
    <w:rsid w:val="00441C19"/>
    <w:rsid w:val="00453B96"/>
    <w:rsid w:val="0045677E"/>
    <w:rsid w:val="004D1F46"/>
    <w:rsid w:val="005222D4"/>
    <w:rsid w:val="00522B12"/>
    <w:rsid w:val="00586503"/>
    <w:rsid w:val="006216DB"/>
    <w:rsid w:val="0065459A"/>
    <w:rsid w:val="00667FD8"/>
    <w:rsid w:val="00672978"/>
    <w:rsid w:val="00680939"/>
    <w:rsid w:val="006C48A2"/>
    <w:rsid w:val="006E5BCE"/>
    <w:rsid w:val="0072466E"/>
    <w:rsid w:val="00796B55"/>
    <w:rsid w:val="007B0DC9"/>
    <w:rsid w:val="008156ED"/>
    <w:rsid w:val="0082324A"/>
    <w:rsid w:val="008908B9"/>
    <w:rsid w:val="008D77A7"/>
    <w:rsid w:val="008E5103"/>
    <w:rsid w:val="00955EB2"/>
    <w:rsid w:val="00982B48"/>
    <w:rsid w:val="009A154D"/>
    <w:rsid w:val="009A24F6"/>
    <w:rsid w:val="009C4A13"/>
    <w:rsid w:val="00AB1ACC"/>
    <w:rsid w:val="00B55509"/>
    <w:rsid w:val="00B6685D"/>
    <w:rsid w:val="00C25FC5"/>
    <w:rsid w:val="00C30130"/>
    <w:rsid w:val="00CA6CF2"/>
    <w:rsid w:val="00CD0183"/>
    <w:rsid w:val="00CF2D4F"/>
    <w:rsid w:val="00D0130E"/>
    <w:rsid w:val="00D56ABD"/>
    <w:rsid w:val="00D73DBD"/>
    <w:rsid w:val="00D8027B"/>
    <w:rsid w:val="00DF01B6"/>
    <w:rsid w:val="00E66DCA"/>
    <w:rsid w:val="00EB51EB"/>
    <w:rsid w:val="00EF02A6"/>
    <w:rsid w:val="00F415D7"/>
    <w:rsid w:val="00F647E1"/>
    <w:rsid w:val="00F67476"/>
    <w:rsid w:val="00F73B2B"/>
    <w:rsid w:val="00FC4F79"/>
    <w:rsid w:val="00FF47C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7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978"/>
    <w:pPr>
      <w:ind w:left="720"/>
      <w:contextualSpacing/>
    </w:pPr>
  </w:style>
  <w:style w:type="paragraph" w:styleId="BalloonText">
    <w:name w:val="Balloon Text"/>
    <w:basedOn w:val="Normal"/>
    <w:link w:val="BalloonTextChar"/>
    <w:uiPriority w:val="99"/>
    <w:semiHidden/>
    <w:unhideWhenUsed/>
    <w:rsid w:val="000C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105"/>
    <w:rPr>
      <w:rFonts w:ascii="Tahoma" w:hAnsi="Tahoma" w:cs="Tahoma"/>
      <w:sz w:val="16"/>
      <w:szCs w:val="16"/>
    </w:rPr>
  </w:style>
  <w:style w:type="character" w:styleId="CommentReference">
    <w:name w:val="annotation reference"/>
    <w:basedOn w:val="DefaultParagraphFont"/>
    <w:uiPriority w:val="99"/>
    <w:semiHidden/>
    <w:unhideWhenUsed/>
    <w:rsid w:val="006C48A2"/>
    <w:rPr>
      <w:sz w:val="18"/>
      <w:szCs w:val="18"/>
    </w:rPr>
  </w:style>
  <w:style w:type="paragraph" w:styleId="CommentText">
    <w:name w:val="annotation text"/>
    <w:basedOn w:val="Normal"/>
    <w:link w:val="CommentTextChar"/>
    <w:uiPriority w:val="99"/>
    <w:semiHidden/>
    <w:unhideWhenUsed/>
    <w:rsid w:val="006C48A2"/>
    <w:pPr>
      <w:spacing w:line="240" w:lineRule="auto"/>
    </w:pPr>
    <w:rPr>
      <w:sz w:val="24"/>
      <w:szCs w:val="24"/>
    </w:rPr>
  </w:style>
  <w:style w:type="character" w:customStyle="1" w:styleId="CommentTextChar">
    <w:name w:val="Comment Text Char"/>
    <w:basedOn w:val="DefaultParagraphFont"/>
    <w:link w:val="CommentText"/>
    <w:uiPriority w:val="99"/>
    <w:semiHidden/>
    <w:rsid w:val="006C48A2"/>
    <w:rPr>
      <w:sz w:val="24"/>
      <w:szCs w:val="24"/>
    </w:rPr>
  </w:style>
  <w:style w:type="paragraph" w:styleId="CommentSubject">
    <w:name w:val="annotation subject"/>
    <w:basedOn w:val="CommentText"/>
    <w:next w:val="CommentText"/>
    <w:link w:val="CommentSubjectChar"/>
    <w:uiPriority w:val="99"/>
    <w:semiHidden/>
    <w:unhideWhenUsed/>
    <w:rsid w:val="006C48A2"/>
    <w:rPr>
      <w:b/>
      <w:bCs/>
      <w:sz w:val="20"/>
      <w:szCs w:val="20"/>
    </w:rPr>
  </w:style>
  <w:style w:type="character" w:customStyle="1" w:styleId="CommentSubjectChar">
    <w:name w:val="Comment Subject Char"/>
    <w:basedOn w:val="CommentTextChar"/>
    <w:link w:val="CommentSubject"/>
    <w:uiPriority w:val="99"/>
    <w:semiHidden/>
    <w:rsid w:val="006C48A2"/>
    <w:rPr>
      <w:b/>
      <w:bCs/>
      <w:sz w:val="20"/>
      <w:szCs w:val="20"/>
    </w:rPr>
  </w:style>
  <w:style w:type="paragraph" w:styleId="Caption">
    <w:name w:val="caption"/>
    <w:basedOn w:val="Normal"/>
    <w:next w:val="Normal"/>
    <w:uiPriority w:val="35"/>
    <w:unhideWhenUsed/>
    <w:qFormat/>
    <w:rsid w:val="0058650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978"/>
    <w:pPr>
      <w:ind w:left="720"/>
      <w:contextualSpacing/>
    </w:pPr>
  </w:style>
  <w:style w:type="paragraph" w:styleId="BalloonText">
    <w:name w:val="Balloon Text"/>
    <w:basedOn w:val="Normal"/>
    <w:link w:val="BalloonTextChar"/>
    <w:uiPriority w:val="99"/>
    <w:semiHidden/>
    <w:unhideWhenUsed/>
    <w:rsid w:val="000C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105"/>
    <w:rPr>
      <w:rFonts w:ascii="Tahoma" w:hAnsi="Tahoma" w:cs="Tahoma"/>
      <w:sz w:val="16"/>
      <w:szCs w:val="16"/>
    </w:rPr>
  </w:style>
  <w:style w:type="character" w:styleId="CommentReference">
    <w:name w:val="annotation reference"/>
    <w:basedOn w:val="DefaultParagraphFont"/>
    <w:uiPriority w:val="99"/>
    <w:semiHidden/>
    <w:unhideWhenUsed/>
    <w:rsid w:val="006C48A2"/>
    <w:rPr>
      <w:sz w:val="18"/>
      <w:szCs w:val="18"/>
    </w:rPr>
  </w:style>
  <w:style w:type="paragraph" w:styleId="CommentText">
    <w:name w:val="annotation text"/>
    <w:basedOn w:val="Normal"/>
    <w:link w:val="CommentTextChar"/>
    <w:uiPriority w:val="99"/>
    <w:semiHidden/>
    <w:unhideWhenUsed/>
    <w:rsid w:val="006C48A2"/>
    <w:pPr>
      <w:spacing w:line="240" w:lineRule="auto"/>
    </w:pPr>
    <w:rPr>
      <w:sz w:val="24"/>
      <w:szCs w:val="24"/>
    </w:rPr>
  </w:style>
  <w:style w:type="character" w:customStyle="1" w:styleId="CommentTextChar">
    <w:name w:val="Comment Text Char"/>
    <w:basedOn w:val="DefaultParagraphFont"/>
    <w:link w:val="CommentText"/>
    <w:uiPriority w:val="99"/>
    <w:semiHidden/>
    <w:rsid w:val="006C48A2"/>
    <w:rPr>
      <w:sz w:val="24"/>
      <w:szCs w:val="24"/>
    </w:rPr>
  </w:style>
  <w:style w:type="paragraph" w:styleId="CommentSubject">
    <w:name w:val="annotation subject"/>
    <w:basedOn w:val="CommentText"/>
    <w:next w:val="CommentText"/>
    <w:link w:val="CommentSubjectChar"/>
    <w:uiPriority w:val="99"/>
    <w:semiHidden/>
    <w:unhideWhenUsed/>
    <w:rsid w:val="006C48A2"/>
    <w:rPr>
      <w:b/>
      <w:bCs/>
      <w:sz w:val="20"/>
      <w:szCs w:val="20"/>
    </w:rPr>
  </w:style>
  <w:style w:type="character" w:customStyle="1" w:styleId="CommentSubjectChar">
    <w:name w:val="Comment Subject Char"/>
    <w:basedOn w:val="CommentTextChar"/>
    <w:link w:val="CommentSubject"/>
    <w:uiPriority w:val="99"/>
    <w:semiHidden/>
    <w:rsid w:val="006C48A2"/>
    <w:rPr>
      <w:b/>
      <w:bCs/>
      <w:sz w:val="20"/>
      <w:szCs w:val="20"/>
    </w:rPr>
  </w:style>
  <w:style w:type="paragraph" w:styleId="Caption">
    <w:name w:val="caption"/>
    <w:basedOn w:val="Normal"/>
    <w:next w:val="Normal"/>
    <w:uiPriority w:val="35"/>
    <w:unhideWhenUsed/>
    <w:qFormat/>
    <w:rsid w:val="0058650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710D8-72A3-4D0C-8340-51593D165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683</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2015-03-12T14:20:00Z</cp:lastPrinted>
  <dcterms:created xsi:type="dcterms:W3CDTF">2015-03-19T08:59:00Z</dcterms:created>
  <dcterms:modified xsi:type="dcterms:W3CDTF">2015-03-19T13:05:00Z</dcterms:modified>
</cp:coreProperties>
</file>